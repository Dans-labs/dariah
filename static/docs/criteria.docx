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DARIAH JRC-HaS WP5 Workshop</w:t>
      </w:r>
    </w:p>
    <w:p w:rsidR="00000000" w:rsidDel="00000000" w:rsidP="00000000" w:rsidRDefault="00000000" w:rsidRPr="00000000">
      <w:pPr>
        <w:pStyle w:val="Title"/>
        <w:pBdr/>
        <w:contextualSpacing w:val="0"/>
        <w:jc w:val="center"/>
        <w:rPr/>
      </w:pPr>
      <w:r w:rsidDel="00000000" w:rsidR="00000000" w:rsidRPr="00000000">
        <w:rPr>
          <w:rtl w:val="0"/>
        </w:rPr>
        <w:t xml:space="preserve">on </w:t>
      </w:r>
    </w:p>
    <w:p w:rsidR="00000000" w:rsidDel="00000000" w:rsidP="00000000" w:rsidRDefault="00000000" w:rsidRPr="00000000">
      <w:pPr>
        <w:pStyle w:val="Title"/>
        <w:pBdr/>
        <w:contextualSpacing w:val="0"/>
        <w:jc w:val="center"/>
        <w:rPr/>
      </w:pPr>
      <w:bookmarkStart w:colFirst="0" w:colLast="0" w:name="_30j0zll" w:id="1"/>
      <w:bookmarkEnd w:id="1"/>
      <w:r w:rsidDel="00000000" w:rsidR="00000000" w:rsidRPr="00000000">
        <w:rPr>
          <w:rtl w:val="0"/>
        </w:rPr>
        <w:t xml:space="preserve">assessment criteria of DARIAH contributions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znysh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Preparation</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tyjcwt">
            <w:r w:rsidDel="00000000" w:rsidR="00000000" w:rsidRPr="00000000">
              <w:rPr>
                <w:b w:val="1"/>
                <w:rtl w:val="0"/>
              </w:rPr>
              <w:t xml:space="preserve">General information</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3dy6vkm">
            <w:r w:rsidDel="00000000" w:rsidR="00000000" w:rsidRPr="00000000">
              <w:rPr>
                <w:rtl w:val="0"/>
              </w:rPr>
              <w:t xml:space="preserve">Types of contributions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t3h5sf">
            <w:r w:rsidDel="00000000" w:rsidR="00000000" w:rsidRPr="00000000">
              <w:rPr>
                <w:rtl w:val="0"/>
              </w:rPr>
              <w:t xml:space="preserve">Core metadata for contribution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4d34og8">
            <w:r w:rsidDel="00000000" w:rsidR="00000000" w:rsidRPr="00000000">
              <w:rPr>
                <w:b w:val="1"/>
                <w:rtl w:val="0"/>
              </w:rPr>
              <w:t xml:space="preserve">Services - General Assessment Criteria</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Services - Additional Type specific Assessment Criteria</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26in1rg">
            <w:r w:rsidDel="00000000" w:rsidR="00000000" w:rsidRPr="00000000">
              <w:rPr>
                <w:rtl w:val="0"/>
              </w:rPr>
              <w:t xml:space="preserve">1.1 Data hosting service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lnxbz9">
            <w:r w:rsidDel="00000000" w:rsidR="00000000" w:rsidRPr="00000000">
              <w:rPr>
                <w:rtl w:val="0"/>
              </w:rPr>
              <w:t xml:space="preserve">1.2 Processing Service</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35nkun2">
            <w:r w:rsidDel="00000000" w:rsidR="00000000" w:rsidRPr="00000000">
              <w:rPr>
                <w:rtl w:val="0"/>
              </w:rPr>
              <w:t xml:space="preserve">1.3 Support service</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ksv4uv">
            <w:r w:rsidDel="00000000" w:rsidR="00000000" w:rsidRPr="00000000">
              <w:rPr>
                <w:rtl w:val="0"/>
              </w:rPr>
              <w:t xml:space="preserve">1.4 Access to resources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z337ya">
            <w:r w:rsidDel="00000000" w:rsidR="00000000" w:rsidRPr="00000000">
              <w:rPr>
                <w:b w:val="1"/>
                <w:rtl w:val="0"/>
              </w:rPr>
              <w:t xml:space="preserve">Activities - Type specific Assessment Criteria</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3j2qqm3">
            <w:r w:rsidDel="00000000" w:rsidR="00000000" w:rsidRPr="00000000">
              <w:rPr>
                <w:rtl w:val="0"/>
              </w:rPr>
              <w:t xml:space="preserve">2.1 Event</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y810tw">
            <w:r w:rsidDel="00000000" w:rsidR="00000000" w:rsidRPr="00000000">
              <w:rPr>
                <w:rtl w:val="0"/>
              </w:rPr>
              <w:t xml:space="preserve">2.2 Consulting</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4i7ojhp">
            <w:r w:rsidDel="00000000" w:rsidR="00000000" w:rsidRPr="00000000">
              <w:rPr>
                <w:rtl w:val="0"/>
              </w:rPr>
              <w:t xml:space="preserve">2.3 DARIAH Coordination / Cooperation</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2xcytpi">
            <w:r w:rsidDel="00000000" w:rsidR="00000000" w:rsidRPr="00000000">
              <w:rPr>
                <w:rtl w:val="0"/>
              </w:rPr>
              <w:t xml:space="preserve">2.4 Resource creation</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hyperlink w:anchor="_1ci93xb">
            <w:r w:rsidDel="00000000" w:rsidR="00000000" w:rsidRPr="00000000">
              <w:rPr>
                <w:rtl w:val="0"/>
              </w:rPr>
              <w:t xml:space="preserve">2.5 Software development</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9025.511811023624"/>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Goal of the workshop</w:t>
      </w:r>
    </w:p>
    <w:p w:rsidR="00000000" w:rsidDel="00000000" w:rsidP="00000000" w:rsidRDefault="00000000" w:rsidRPr="00000000">
      <w:pPr>
        <w:pBdr/>
        <w:spacing w:line="276" w:lineRule="auto"/>
        <w:contextualSpacing w:val="0"/>
        <w:rPr/>
      </w:pPr>
      <w:r w:rsidDel="00000000" w:rsidR="00000000" w:rsidRPr="00000000">
        <w:rPr>
          <w:rtl w:val="0"/>
        </w:rPr>
        <w:t xml:space="preserve">In this workshop, we need to reach an agreement on the assessment criteria as formulated in the HaS project. The criteria are an essential and vital part of the process for (in-kind) contributions.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Tentative workshop programme</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sz w:val="23"/>
          <w:szCs w:val="23"/>
          <w:highlight w:val="white"/>
        </w:rPr>
      </w:pPr>
      <w:r w:rsidDel="00000000" w:rsidR="00000000" w:rsidRPr="00000000">
        <w:rPr>
          <w:b w:val="1"/>
          <w:sz w:val="23"/>
          <w:szCs w:val="23"/>
          <w:highlight w:val="white"/>
          <w:rtl w:val="0"/>
        </w:rPr>
        <w:t xml:space="preserve">June 29</w:t>
      </w:r>
    </w:p>
    <w:p w:rsidR="00000000" w:rsidDel="00000000" w:rsidP="00000000" w:rsidRDefault="00000000" w:rsidRPr="00000000">
      <w:pPr>
        <w:pBdr/>
        <w:spacing w:line="276" w:lineRule="auto"/>
        <w:contextualSpacing w:val="0"/>
        <w:rPr>
          <w:sz w:val="23"/>
          <w:szCs w:val="23"/>
          <w:highlight w:val="white"/>
        </w:rPr>
      </w:pPr>
      <w:r w:rsidDel="00000000" w:rsidR="00000000" w:rsidRPr="00000000">
        <w:rPr>
          <w:sz w:val="23"/>
          <w:szCs w:val="23"/>
          <w:highlight w:val="white"/>
          <w:rtl w:val="0"/>
        </w:rPr>
        <w:t xml:space="preserve">13:00-17:30 - discussion of Assessment Criteria</w:t>
      </w:r>
    </w:p>
    <w:p w:rsidR="00000000" w:rsidDel="00000000" w:rsidP="00000000" w:rsidRDefault="00000000" w:rsidRPr="00000000">
      <w:pPr>
        <w:pBdr/>
        <w:spacing w:line="276" w:lineRule="auto"/>
        <w:contextualSpacing w:val="0"/>
        <w:rPr>
          <w:sz w:val="23"/>
          <w:szCs w:val="23"/>
          <w:highlight w:val="white"/>
        </w:rPr>
      </w:pPr>
      <w:r w:rsidDel="00000000" w:rsidR="00000000" w:rsidRPr="00000000">
        <w:rPr>
          <w:sz w:val="23"/>
          <w:szCs w:val="23"/>
          <w:highlight w:val="white"/>
          <w:rtl w:val="0"/>
        </w:rPr>
        <w:t xml:space="preserve">18:30 diner</w:t>
      </w:r>
    </w:p>
    <w:p w:rsidR="00000000" w:rsidDel="00000000" w:rsidP="00000000" w:rsidRDefault="00000000" w:rsidRPr="00000000">
      <w:pPr>
        <w:pBdr/>
        <w:spacing w:line="276" w:lineRule="auto"/>
        <w:contextualSpacing w:val="0"/>
        <w:rPr>
          <w:b w:val="1"/>
          <w:sz w:val="23"/>
          <w:szCs w:val="23"/>
          <w:highlight w:val="white"/>
        </w:rPr>
      </w:pPr>
      <w:r w:rsidDel="00000000" w:rsidR="00000000" w:rsidRPr="00000000">
        <w:rPr>
          <w:rtl w:val="0"/>
        </w:rPr>
      </w:r>
    </w:p>
    <w:p w:rsidR="00000000" w:rsidDel="00000000" w:rsidP="00000000" w:rsidRDefault="00000000" w:rsidRPr="00000000">
      <w:pPr>
        <w:pBdr/>
        <w:spacing w:line="276" w:lineRule="auto"/>
        <w:contextualSpacing w:val="0"/>
        <w:rPr>
          <w:b w:val="1"/>
          <w:sz w:val="23"/>
          <w:szCs w:val="23"/>
          <w:highlight w:val="white"/>
        </w:rPr>
      </w:pPr>
      <w:r w:rsidDel="00000000" w:rsidR="00000000" w:rsidRPr="00000000">
        <w:rPr>
          <w:b w:val="1"/>
          <w:sz w:val="23"/>
          <w:szCs w:val="23"/>
          <w:highlight w:val="white"/>
          <w:rtl w:val="0"/>
        </w:rPr>
        <w:t xml:space="preserve">June 30</w:t>
      </w:r>
    </w:p>
    <w:p w:rsidR="00000000" w:rsidDel="00000000" w:rsidP="00000000" w:rsidRDefault="00000000" w:rsidRPr="00000000">
      <w:pPr>
        <w:pBdr/>
        <w:spacing w:line="276" w:lineRule="auto"/>
        <w:contextualSpacing w:val="0"/>
        <w:rPr>
          <w:sz w:val="23"/>
          <w:szCs w:val="23"/>
          <w:highlight w:val="white"/>
        </w:rPr>
      </w:pPr>
      <w:r w:rsidDel="00000000" w:rsidR="00000000" w:rsidRPr="00000000">
        <w:rPr>
          <w:sz w:val="23"/>
          <w:szCs w:val="23"/>
          <w:highlight w:val="white"/>
          <w:rtl w:val="0"/>
        </w:rPr>
        <w:t xml:space="preserve">09:00-12:00 - presentation of workflow</w:t>
      </w:r>
    </w:p>
    <w:p w:rsidR="00000000" w:rsidDel="00000000" w:rsidP="00000000" w:rsidRDefault="00000000" w:rsidRPr="00000000">
      <w:pPr>
        <w:pBdr/>
        <w:spacing w:line="276" w:lineRule="auto"/>
        <w:contextualSpacing w:val="0"/>
        <w:rPr>
          <w:sz w:val="23"/>
          <w:szCs w:val="23"/>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et92p0" w:id="4"/>
      <w:bookmarkEnd w:id="4"/>
      <w:r w:rsidDel="00000000" w:rsidR="00000000" w:rsidRPr="00000000">
        <w:rPr>
          <w:rtl w:val="0"/>
        </w:rPr>
        <w:t xml:space="preserve">Preparation</w:t>
      </w:r>
    </w:p>
    <w:p w:rsidR="00000000" w:rsidDel="00000000" w:rsidP="00000000" w:rsidRDefault="00000000" w:rsidRPr="00000000">
      <w:pPr>
        <w:pBdr/>
        <w:spacing w:line="276" w:lineRule="auto"/>
        <w:contextualSpacing w:val="0"/>
        <w:rPr/>
      </w:pPr>
      <w:r w:rsidDel="00000000" w:rsidR="00000000" w:rsidRPr="00000000">
        <w:rPr>
          <w:rtl w:val="0"/>
        </w:rPr>
        <w:t xml:space="preserve">As preparation for the workshop, we hereby send you some preliminary readings on the risks that may need to be taken into account when assessing an in-kind contribution, as well as the assessment criteria that have been suggested so far.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Your tasks as a reviewer of DARIAH contributions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To verify that the interested contributor has the expertise, technical means and (financial) support to deliver the proposed contribution;</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To assess whether the quality is guaranteed;</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To investigate if the contribution makes sense for the infrastructure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yjcwt" w:id="5"/>
      <w:bookmarkEnd w:id="5"/>
      <w:r w:rsidDel="00000000" w:rsidR="00000000" w:rsidRPr="00000000">
        <w:rPr>
          <w:rtl w:val="0"/>
        </w:rPr>
        <w:t xml:space="preserve">General information</w:t>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Types of contributions</w:t>
      </w:r>
    </w:p>
    <w:tbl>
      <w:tblPr>
        <w:tblStyle w:val="Table1"/>
        <w:bidiVisual w:val="0"/>
        <w:tblW w:w="9025.511811023624" w:type="dxa"/>
        <w:jc w:val="left"/>
        <w:tblInd w:w="-4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132.208868628264"/>
        <w:gridCol w:w="2805.6278491504354"/>
        <w:gridCol w:w="3087.675093244924"/>
        <w:tblGridChange w:id="0">
          <w:tblGrid>
            <w:gridCol w:w="3132.208868628264"/>
            <w:gridCol w:w="2805.6278491504354"/>
            <w:gridCol w:w="3087.675093244924"/>
          </w:tblGrid>
        </w:tblGridChange>
      </w:tblGrid>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Types of contribution</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Subtype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Remarks</w:t>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SERVICE (repeatable upon demand or continuous) -&gt; visibility to community</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DATA HOSTING SERVICE (IT based)</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hosting software or data.</w:t>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PROCESSING SERVICE (IT based)</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r>
      <w:tr>
        <w:trPr>
          <w:trHeight w:val="7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SUPPORT SERVICE</w:t>
            </w:r>
          </w:p>
        </w:tc>
        <w:tc>
          <w:tcPr>
            <w:shd w:fill="ffffff"/>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helpdesk, software maintenance</w:t>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ACCESS TO RESOURCES</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educational resources, data resources… metadata creation &amp; enrichment</w:t>
            </w:r>
          </w:p>
        </w:tc>
      </w:tr>
      <w:tr>
        <w:tc>
          <w:tcPr>
            <w:shd w:fill="ffffff"/>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ACTIVITY (one-time discrete action) -&gt; reporting</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r>
      <w:tr>
        <w:trPr>
          <w:trHeight w:val="64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EVENT</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summer school, webinar, training</w:t>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CONSULTING</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DARIAH COORDINATION</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 RESOURCE CREATION </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educational resources, data ...</w:t>
            </w:r>
          </w:p>
        </w:tc>
      </w:tr>
      <w:t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SOFTWARE DEVELOPMENT</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pPr>
        <w:pStyle w:val="Heading2"/>
        <w:pBdr/>
        <w:contextualSpacing w:val="0"/>
        <w:rPr>
          <w:rFonts w:ascii="Cambria" w:cs="Cambria" w:eastAsia="Cambria" w:hAnsi="Cambria"/>
        </w:rPr>
      </w:pPr>
      <w:bookmarkStart w:colFirst="0" w:colLast="0" w:name="_1t3h5sf" w:id="7"/>
      <w:bookmarkEnd w:id="7"/>
      <w:r w:rsidDel="00000000" w:rsidR="00000000" w:rsidRPr="00000000">
        <w:rPr>
          <w:rFonts w:ascii="Cambria" w:cs="Cambria" w:eastAsia="Cambria" w:hAnsi="Cambria"/>
          <w:rtl w:val="0"/>
        </w:rPr>
        <w:t xml:space="preserve">Core metadata for contribution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core metadata is required to be able to disseminate, assess and review the contributions made to DARIAH.</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Identifier (created by tool)</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Country</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Submission date (Year of approval of contribution)</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Year (year of submission as in kind)</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Contribution subtype</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Title</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Description in English </w:t>
      </w:r>
      <w:r w:rsidDel="00000000" w:rsidR="00000000" w:rsidRPr="00000000">
        <w:rPr>
          <w:rtl w:val="0"/>
        </w:rPr>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URL to contribution</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Contact person name</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Contact person email</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Related contributions - arbitrary (typed?) links between contributions </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“tags/keywords” (a simple folksonomy way to classify the contributions)</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TADIRAH activities</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TADIRAH objectives</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TADIRAH techniques</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Disciplines</w:t>
      </w:r>
      <w:r w:rsidDel="00000000" w:rsidR="00000000" w:rsidRPr="00000000">
        <w:rPr>
          <w:rtl w:val="0"/>
        </w:rPr>
      </w:r>
    </w:p>
    <w:p w:rsidR="00000000" w:rsidDel="00000000" w:rsidP="00000000" w:rsidRDefault="00000000" w:rsidRPr="00000000">
      <w:pPr>
        <w:numPr>
          <w:ilvl w:val="0"/>
          <w:numId w:val="8"/>
        </w:numPr>
        <w:pBdr/>
        <w:spacing w:after="0" w:before="0" w:lineRule="auto"/>
        <w:ind w:left="720" w:hanging="360"/>
        <w:contextualSpacing w:val="1"/>
        <w:rPr>
          <w:sz w:val="24"/>
          <w:szCs w:val="24"/>
        </w:rPr>
      </w:pPr>
      <w:hyperlink r:id="rId6">
        <w:r w:rsidDel="00000000" w:rsidR="00000000" w:rsidRPr="00000000">
          <w:rPr>
            <w:rFonts w:ascii="Cambria" w:cs="Cambria" w:eastAsia="Cambria" w:hAnsi="Cambria"/>
            <w:color w:val="1155cc"/>
            <w:sz w:val="24"/>
            <w:szCs w:val="24"/>
            <w:u w:val="single"/>
            <w:rtl w:val="0"/>
          </w:rPr>
          <w:t xml:space="preserve">Value</w:t>
        </w:r>
      </w:hyperlink>
      <w:r w:rsidDel="00000000" w:rsidR="00000000" w:rsidRPr="00000000">
        <w:rPr>
          <w:rtl w:val="0"/>
        </w:rPr>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Linked existing resource(s): </w:t>
      </w:r>
    </w:p>
    <w:p w:rsidR="00000000" w:rsidDel="00000000" w:rsidP="00000000" w:rsidRDefault="00000000" w:rsidRPr="00000000">
      <w:pPr>
        <w:numPr>
          <w:ilvl w:val="1"/>
          <w:numId w:val="8"/>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we could simply default to dublincore terms </w:t>
      </w:r>
      <w:hyperlink r:id="rId7">
        <w:r w:rsidDel="00000000" w:rsidR="00000000" w:rsidRPr="00000000">
          <w:rPr>
            <w:rFonts w:ascii="Cambria" w:cs="Cambria" w:eastAsia="Cambria" w:hAnsi="Cambria"/>
            <w:color w:val="1155cc"/>
            <w:sz w:val="24"/>
            <w:szCs w:val="24"/>
            <w:u w:val="single"/>
            <w:rtl w:val="0"/>
          </w:rPr>
          <w:t xml:space="preserve">http://dublincore.org/2012/06/14/dcterms#</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numPr>
          <w:ilvl w:val="0"/>
          <w:numId w:val="8"/>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Nice to have but not in project scope unless there is time:</w:t>
      </w:r>
    </w:p>
    <w:p w:rsidR="00000000" w:rsidDel="00000000" w:rsidP="00000000" w:rsidRDefault="00000000" w:rsidRPr="00000000">
      <w:pPr>
        <w:numPr>
          <w:ilvl w:val="1"/>
          <w:numId w:val="8"/>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Possibility for the user to provide feedback (for general public and/or between the producer of the resource)</w:t>
      </w:r>
    </w:p>
    <w:p w:rsidR="00000000" w:rsidDel="00000000" w:rsidP="00000000" w:rsidRDefault="00000000" w:rsidRPr="00000000">
      <w:pPr>
        <w:numPr>
          <w:ilvl w:val="1"/>
          <w:numId w:val="8"/>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Possibility when searching for contributions have an option to show results in your region.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More information can be found in the concept and procedure document:</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https://docs.google.com/document/d/1x5Q9QqJNhEHmYqHhaB7k-owjUMkydkTdtHAjm3TE6jc/edit?usp=sharing</w:t>
        </w:r>
      </w:hyperlink>
      <w:r w:rsidDel="00000000" w:rsidR="00000000" w:rsidRPr="00000000">
        <w:rPr>
          <w:rtl w:val="0"/>
        </w:rPr>
        <w:t xml:space="preserve"> </w:t>
      </w:r>
    </w:p>
    <w:p w:rsidR="00000000" w:rsidDel="00000000" w:rsidP="00000000" w:rsidRDefault="00000000" w:rsidRPr="00000000">
      <w:pPr>
        <w:pStyle w:val="Heading1"/>
        <w:pBdr/>
        <w:contextualSpacing w:val="0"/>
        <w:rPr/>
      </w:pPr>
      <w:bookmarkStart w:colFirst="0" w:colLast="0" w:name="_4d34og8" w:id="8"/>
      <w:bookmarkEnd w:id="8"/>
      <w:r w:rsidDel="00000000" w:rsidR="00000000" w:rsidRPr="00000000">
        <w:rPr>
          <w:rtl w:val="0"/>
        </w:rPr>
        <w:t xml:space="preserve">Services - General Assessment Criteria</w:t>
      </w:r>
    </w:p>
    <w:p w:rsidR="00000000" w:rsidDel="00000000" w:rsidP="00000000" w:rsidRDefault="00000000" w:rsidRPr="00000000">
      <w:pPr>
        <w:numPr>
          <w:ilvl w:val="0"/>
          <w:numId w:val="2"/>
        </w:numPr>
        <w:pBdr/>
        <w:spacing w:after="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Extra metadata:</w:t>
      </w:r>
    </w:p>
    <w:p w:rsidR="00000000" w:rsidDel="00000000" w:rsidP="00000000" w:rsidRDefault="00000000" w:rsidRPr="00000000">
      <w:pPr>
        <w:numPr>
          <w:ilvl w:val="1"/>
          <w:numId w:val="2"/>
        </w:numPr>
        <w:pBdr/>
        <w:spacing w:after="0" w:before="0" w:line="331.2"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Support Contact -&gt; provide contact details (email address</w:t>
      </w:r>
      <w:ins w:author="Matej du Monde" w:id="0" w:date="2017-06-15T14:48:41Z">
        <w:r w:rsidDel="00000000" w:rsidR="00000000" w:rsidRPr="00000000">
          <w:rPr>
            <w:rFonts w:ascii="Cambria" w:cs="Cambria" w:eastAsia="Cambria" w:hAnsi="Cambria"/>
            <w:sz w:val="24"/>
            <w:szCs w:val="24"/>
            <w:rtl w:val="0"/>
          </w:rPr>
          <w:t xml:space="preserve">, or other means of soliciting support, like issue tracker, helpdesk, feedback form</w:t>
        </w:r>
      </w:ins>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numPr>
          <w:ilvl w:val="1"/>
          <w:numId w:val="2"/>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Underlying software. (If the software itself is being developed and maintained than it is a separate contribution: "2.5 Development of software") -&gt; Free input or link to in-kind of type software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1"/>
        </w:numPr>
        <w:pBdr/>
        <w:spacing w:before="0" w:line="331.2"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Maturity Level</w:t>
      </w:r>
      <w:r w:rsidDel="00000000" w:rsidR="00000000" w:rsidRPr="00000000">
        <w:rPr>
          <w:rtl w:val="0"/>
        </w:rPr>
      </w:r>
    </w:p>
    <w:tbl>
      <w:tblPr>
        <w:tblStyle w:val="Table2"/>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635"/>
        <w:gridCol w:w="6585"/>
        <w:tblGridChange w:id="0">
          <w:tblGrid>
            <w:gridCol w:w="825"/>
            <w:gridCol w:w="1635"/>
            <w:gridCol w:w="65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Experiment</w:t>
            </w:r>
            <w:r w:rsidDel="00000000" w:rsidR="00000000" w:rsidRPr="00000000">
              <w:rPr>
                <w:rFonts w:ascii="Cambria" w:cs="Cambria" w:eastAsia="Cambria" w:hAnsi="Cambria"/>
                <w:sz w:val="24"/>
                <w:szCs w:val="24"/>
                <w:rtl w:val="0"/>
              </w:rPr>
              <w:t xml:space="preserve">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Proof of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Non-stable </w:t>
            </w:r>
            <w:r w:rsidDel="00000000" w:rsidR="00000000" w:rsidRPr="00000000">
              <w:rPr>
                <w:rFonts w:ascii="Cambria" w:cs="Cambria" w:eastAsia="Cambria" w:hAnsi="Cambria"/>
                <w:sz w:val="24"/>
                <w:szCs w:val="24"/>
                <w:rtl w:val="0"/>
              </w:rPr>
              <w:t xml:space="preserve">service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Best effort basis, could change or go offline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Stable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running stable + commitment to support for extended period</w:t>
            </w:r>
          </w:p>
        </w:tc>
      </w:tr>
    </w:tbl>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tl w:val="0"/>
          </w:rPr>
        </w:r>
      </w:ins>
    </w:p>
    <w:p w:rsidR="00000000" w:rsidDel="00000000" w:rsidP="00000000" w:rsidRDefault="00000000" w:rsidRPr="00000000">
      <w:pPr>
        <w:numPr>
          <w:ilvl w:val="0"/>
          <w:numId w:val="11"/>
        </w:numPr>
        <w:pBdr/>
        <w:spacing w:line="331.2" w:lineRule="auto"/>
        <w:ind w:left="720" w:hanging="360"/>
        <w:contextualSpacing w:val="1"/>
        <w:rPr>
          <w:ins w:author="Matej du Monde" w:id="1" w:date="2017-06-15T15:48:35Z"/>
          <w:sz w:val="24"/>
          <w:szCs w:val="24"/>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Support </w:t>
        </w:r>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Level</w:t>
        </w:r>
        <w:r w:rsidDel="00000000" w:rsidR="00000000" w:rsidRPr="00000000">
          <w:rPr>
            <w:rtl w:val="0"/>
          </w:rPr>
        </w:r>
      </w:ins>
    </w:p>
    <w:tbl>
      <w:tblPr>
        <w:tblStyle w:val="Table3"/>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635"/>
        <w:gridCol w:w="6585"/>
        <w:tblGridChange w:id="0">
          <w:tblGrid>
            <w:gridCol w:w="825"/>
            <w:gridCol w:w="1635"/>
            <w:gridCol w:w="6585"/>
          </w:tblGrid>
        </w:tblGridChange>
      </w:tblGrid>
      <w:tr>
        <w:trPr>
          <w:ins w:author="Matej du Monde" w:id="1" w:date="2017-06-15T15:48:35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Score</w:t>
              </w:r>
            </w:ins>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Level</w:t>
              </w:r>
            </w:ins>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Description</w:t>
              </w:r>
            </w:ins>
          </w:p>
        </w:tc>
      </w:tr>
      <w:tr>
        <w:trPr>
          <w:ins w:author="Matej du Monde" w:id="1" w:date="2017-06-15T15:48:35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0</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None</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T</w:t>
              </w:r>
            </w:ins>
          </w:p>
        </w:tc>
      </w:tr>
      <w:tr>
        <w:trPr>
          <w:ins w:author="Matej du Monde" w:id="1" w:date="2017-06-15T15:48:35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2</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Partial</w:t>
              </w:r>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There is a defined Support Contact, but served on best-effort basis with no dedicated capacity</w:t>
              </w:r>
            </w:ins>
          </w:p>
        </w:tc>
      </w:tr>
      <w:tr>
        <w:trPr>
          <w:ins w:author="Matej du Monde" w:id="1" w:date="2017-06-15T15:48:35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4</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Comprehensive</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Fonts w:ascii="Cambria" w:cs="Cambria" w:eastAsia="Cambria" w:hAnsi="Cambria"/>
                  <w:sz w:val="24"/>
                  <w:szCs w:val="24"/>
                  <w:rtl w:val="0"/>
                  <w:rPrChange w:author="Matej du Monde" w:id="2" w:date="2017-06-15T15:48:35Z">
                    <w:rPr>
                      <w:rFonts w:ascii="Cambria" w:cs="Cambria" w:eastAsia="Cambria" w:hAnsi="Cambria"/>
                      <w:sz w:val="24"/>
                      <w:szCs w:val="24"/>
                    </w:rPr>
                  </w:rPrChange>
                </w:rPr>
                <w:t xml:space="preserve">There is a defined Support Contact, with dedicated capacity to process support requests</w:t>
              </w:r>
            </w:ins>
          </w:p>
        </w:tc>
      </w:tr>
    </w:tbl>
    <w:p w:rsidR="00000000" w:rsidDel="00000000" w:rsidP="00000000" w:rsidRDefault="00000000" w:rsidRPr="00000000">
      <w:pPr>
        <w:pBdr/>
        <w:contextualSpacing w:val="0"/>
        <w:rPr>
          <w:ins w:author="Matej du Monde" w:id="1" w:date="2017-06-15T15:48:35Z"/>
          <w:rFonts w:ascii="Cambria" w:cs="Cambria" w:eastAsia="Cambria" w:hAnsi="Cambria"/>
          <w:sz w:val="24"/>
          <w:szCs w:val="24"/>
          <w:rPrChange w:author="Matej du Monde" w:id="2" w:date="2017-06-15T15:48:35Z">
            <w:rPr>
              <w:rFonts w:ascii="Cambria" w:cs="Cambria" w:eastAsia="Cambria" w:hAnsi="Cambria"/>
              <w:sz w:val="24"/>
              <w:szCs w:val="24"/>
            </w:rPr>
          </w:rPrChange>
        </w:rPr>
      </w:pPr>
      <w:ins w:author="Matej du Monde" w:id="1" w:date="2017-06-15T15:48:35Z">
        <w:r w:rsidDel="00000000" w:rsidR="00000000" w:rsidRPr="00000000">
          <w:rPr>
            <w:rtl w:val="0"/>
          </w:rPr>
        </w:r>
      </w:ins>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1"/>
        </w:numPr>
        <w:pBdr/>
        <w:spacing w:after="0" w:before="0" w:line="331.2"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Documentation</w:t>
      </w:r>
      <w:r w:rsidDel="00000000" w:rsidR="00000000" w:rsidRPr="00000000">
        <w:rPr>
          <w:rFonts w:ascii="Cambria" w:cs="Cambria" w:eastAsia="Cambria" w:hAnsi="Cambria"/>
          <w:sz w:val="24"/>
          <w:szCs w:val="24"/>
          <w:rtl w:val="0"/>
        </w:rPr>
        <w:t xml:space="preserve"> available (in english</w:t>
      </w:r>
      <w:ins w:author="Matej du Monde" w:id="3" w:date="2017-06-15T14:42:15Z">
        <w:r w:rsidDel="00000000" w:rsidR="00000000" w:rsidRPr="00000000">
          <w:rPr>
            <w:rFonts w:ascii="Cambria" w:cs="Cambria" w:eastAsia="Cambria" w:hAnsi="Cambria"/>
            <w:sz w:val="24"/>
            <w:szCs w:val="24"/>
            <w:rtl w:val="0"/>
          </w:rPr>
          <w:t xml:space="preserve">, relates to the software underlying the service</w:t>
        </w:r>
      </w:ins>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numPr>
          <w:ilvl w:val="1"/>
          <w:numId w:val="11"/>
        </w:numPr>
        <w:pBdr/>
        <w:spacing w:before="0" w:line="331.2"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user (ideally as contextual help in the application</w:t>
      </w:r>
      <w:ins w:author="Matej du Monde" w:id="4" w:date="2017-06-15T14:41:39Z">
        <w:r w:rsidDel="00000000" w:rsidR="00000000" w:rsidRPr="00000000">
          <w:rPr>
            <w:rFonts w:ascii="Cambria" w:cs="Cambria" w:eastAsia="Cambria" w:hAnsi="Cambria"/>
            <w:sz w:val="24"/>
            <w:szCs w:val="24"/>
            <w:rtl w:val="0"/>
          </w:rPr>
          <w:t xml:space="preserve"> or online</w:t>
        </w:r>
      </w:ins>
      <w:r w:rsidDel="00000000" w:rsidR="00000000" w:rsidRPr="00000000">
        <w:rPr>
          <w:rFonts w:ascii="Cambria" w:cs="Cambria" w:eastAsia="Cambria" w:hAnsi="Cambria"/>
          <w:sz w:val="24"/>
          <w:szCs w:val="24"/>
          <w:rtl w:val="0"/>
        </w:rPr>
        <w:t xml:space="preserve">)</w:t>
      </w:r>
    </w:p>
    <w:tbl>
      <w:tblPr>
        <w:tblStyle w:val="Table4"/>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usable</w:t>
            </w:r>
            <w:ins w:author="Matej du Monde" w:id="5" w:date="2017-06-15T14:37:44Z">
              <w:r w:rsidDel="00000000" w:rsidR="00000000" w:rsidRPr="00000000">
                <w:rPr>
                  <w:rFonts w:ascii="Cambria" w:cs="Cambria" w:eastAsia="Cambria" w:hAnsi="Cambria"/>
                  <w:sz w:val="24"/>
                  <w:szCs w:val="24"/>
                  <w:rtl w:val="0"/>
                </w:rPr>
                <w:t xml:space="preserve"> user</w:t>
              </w:r>
            </w:ins>
            <w:r w:rsidDel="00000000" w:rsidR="00000000" w:rsidRPr="00000000">
              <w:rPr>
                <w:rFonts w:ascii="Cambria" w:cs="Cambria" w:eastAsia="Cambria" w:hAnsi="Cambria"/>
                <w:sz w:val="24"/>
                <w:szCs w:val="24"/>
                <w:rtl w:val="0"/>
              </w:rPr>
              <w:t xml:space="preserve"> documentation </w:t>
            </w:r>
            <w:ins w:author="Matej du Monde" w:id="6" w:date="2017-06-15T14:37:48Z">
              <w:r w:rsidDel="00000000" w:rsidR="00000000" w:rsidRPr="00000000">
                <w:rPr>
                  <w:rFonts w:ascii="Cambria" w:cs="Cambria" w:eastAsia="Cambria" w:hAnsi="Cambria"/>
                  <w:sz w:val="24"/>
                  <w:szCs w:val="24"/>
                  <w:rtl w:val="0"/>
                </w:rPr>
                <w:t xml:space="preserve">available</w:t>
              </w:r>
            </w:ins>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del w:author="Matej du Monde" w:id="7" w:date="2017-06-15T14:37:33Z">
              <w:r w:rsidDel="00000000" w:rsidR="00000000" w:rsidRPr="00000000">
                <w:rPr>
                  <w:rFonts w:ascii="Cambria" w:cs="Cambria" w:eastAsia="Cambria" w:hAnsi="Cambria"/>
                  <w:sz w:val="24"/>
                  <w:szCs w:val="24"/>
                  <w:rtl w:val="0"/>
                </w:rPr>
                <w:delText xml:space="preserve">(potentially not complete) </w:delText>
              </w:r>
            </w:del>
            <w:ins w:author="Matej du Monde" w:id="7" w:date="2017-06-15T14:37:33Z">
              <w:r w:rsidDel="00000000" w:rsidR="00000000" w:rsidRPr="00000000">
                <w:rPr>
                  <w:rFonts w:ascii="Cambria" w:cs="Cambria" w:eastAsia="Cambria" w:hAnsi="Cambria"/>
                  <w:sz w:val="24"/>
                  <w:szCs w:val="24"/>
                  <w:rtl w:val="0"/>
                </w:rPr>
                <w:t xml:space="preserve">Some user d</w:t>
              </w:r>
            </w:ins>
            <w:del w:author="Matej du Monde" w:id="7" w:date="2017-06-15T14:37:33Z">
              <w:r w:rsidDel="00000000" w:rsidR="00000000" w:rsidRPr="00000000">
                <w:rPr>
                  <w:rFonts w:ascii="Cambria" w:cs="Cambria" w:eastAsia="Cambria" w:hAnsi="Cambria"/>
                  <w:sz w:val="24"/>
                  <w:szCs w:val="24"/>
                  <w:rtl w:val="0"/>
                </w:rPr>
                <w:delText xml:space="preserve">D</w:delText>
              </w:r>
            </w:del>
            <w:r w:rsidDel="00000000" w:rsidR="00000000" w:rsidRPr="00000000">
              <w:rPr>
                <w:rFonts w:ascii="Cambria" w:cs="Cambria" w:eastAsia="Cambria" w:hAnsi="Cambria"/>
                <w:sz w:val="24"/>
                <w:szCs w:val="24"/>
                <w:rtl w:val="0"/>
              </w:rPr>
              <w:t xml:space="preserve">ocumentation </w:t>
            </w:r>
            <w:ins w:author="Matej du Monde" w:id="8" w:date="2017-06-15T14:37:08Z">
              <w:r w:rsidDel="00000000" w:rsidR="00000000" w:rsidRPr="00000000">
                <w:rPr>
                  <w:rFonts w:ascii="Cambria" w:cs="Cambria" w:eastAsia="Cambria" w:hAnsi="Cambria"/>
                  <w:sz w:val="24"/>
                  <w:szCs w:val="24"/>
                  <w:rtl w:val="0"/>
                </w:rPr>
                <w:t xml:space="preserve">available, potentially not complete or not fully up-to-date </w:t>
              </w:r>
            </w:ins>
            <w:del w:author="Matej du Monde" w:id="8" w:date="2017-06-15T14:37:08Z">
              <w:r w:rsidDel="00000000" w:rsidR="00000000" w:rsidRPr="00000000">
                <w:rPr>
                  <w:rFonts w:ascii="Cambria" w:cs="Cambria" w:eastAsia="Cambria" w:hAnsi="Cambria"/>
                  <w:sz w:val="24"/>
                  <w:szCs w:val="24"/>
                  <w:rtl w:val="0"/>
                </w:rPr>
                <w:delText xml:space="preserve">for some user roles available</w:delText>
              </w:r>
            </w:del>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 up-to-date </w:t>
            </w:r>
            <w:ins w:author="Matej du Monde" w:id="9" w:date="2017-06-15T14:37:31Z">
              <w:r w:rsidDel="00000000" w:rsidR="00000000" w:rsidRPr="00000000">
                <w:rPr>
                  <w:rFonts w:ascii="Cambria" w:cs="Cambria" w:eastAsia="Cambria" w:hAnsi="Cambria"/>
                  <w:sz w:val="24"/>
                  <w:szCs w:val="24"/>
                  <w:rtl w:val="0"/>
                </w:rPr>
                <w:t xml:space="preserve">user d</w:t>
              </w:r>
            </w:ins>
            <w:del w:author="Matej du Monde" w:id="9" w:date="2017-06-15T14:37:31Z">
              <w:r w:rsidDel="00000000" w:rsidR="00000000" w:rsidRPr="00000000">
                <w:rPr>
                  <w:rFonts w:ascii="Cambria" w:cs="Cambria" w:eastAsia="Cambria" w:hAnsi="Cambria"/>
                  <w:sz w:val="24"/>
                  <w:szCs w:val="24"/>
                  <w:rtl w:val="0"/>
                </w:rPr>
                <w:delText xml:space="preserve">D</w:delText>
              </w:r>
            </w:del>
            <w:r w:rsidDel="00000000" w:rsidR="00000000" w:rsidRPr="00000000">
              <w:rPr>
                <w:rFonts w:ascii="Cambria" w:cs="Cambria" w:eastAsia="Cambria" w:hAnsi="Cambria"/>
                <w:sz w:val="24"/>
                <w:szCs w:val="24"/>
                <w:rtl w:val="0"/>
              </w:rPr>
              <w:t xml:space="preserve">ocumentation </w:t>
            </w:r>
            <w:del w:author="Matej du Monde" w:id="10" w:date="2017-06-15T14:37:56Z">
              <w:r w:rsidDel="00000000" w:rsidR="00000000" w:rsidRPr="00000000">
                <w:rPr>
                  <w:rFonts w:ascii="Cambria" w:cs="Cambria" w:eastAsia="Cambria" w:hAnsi="Cambria"/>
                  <w:sz w:val="24"/>
                  <w:szCs w:val="24"/>
                  <w:rtl w:val="0"/>
                </w:rPr>
                <w:delText xml:space="preserve">for the majority of user roles </w:delText>
              </w:r>
            </w:del>
            <w:r w:rsidDel="00000000" w:rsidR="00000000" w:rsidRPr="00000000">
              <w:rPr>
                <w:rFonts w:ascii="Cambria" w:cs="Cambria" w:eastAsia="Cambria" w:hAnsi="Cambria"/>
                <w:sz w:val="24"/>
                <w:szCs w:val="24"/>
                <w:rtl w:val="0"/>
              </w:rPr>
              <w:t xml:space="preserve">available </w:t>
            </w:r>
            <w:ins w:author="Matej du Monde" w:id="11" w:date="2017-06-15T14:38:26Z">
              <w:r w:rsidDel="00000000" w:rsidR="00000000" w:rsidRPr="00000000">
                <w:rPr>
                  <w:rFonts w:ascii="Cambria" w:cs="Cambria" w:eastAsia="Cambria" w:hAnsi="Cambria"/>
                  <w:sz w:val="24"/>
                  <w:szCs w:val="24"/>
                  <w:rtl w:val="0"/>
                </w:rPr>
                <w:t xml:space="preserve">(online or as contextual help in the application</w:t>
              </w:r>
            </w:ins>
            <w:r w:rsidDel="00000000" w:rsidR="00000000" w:rsidRPr="00000000">
              <w:rPr>
                <w:rtl w:val="0"/>
              </w:rPr>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1"/>
          <w:numId w:val="11"/>
        </w:numPr>
        <w:pBdr/>
        <w:spacing w:before="0" w:line="331.2"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developer (inline in the code</w:t>
      </w:r>
      <w:ins w:author="Matej du Monde" w:id="12" w:date="2017-06-15T14:40:41Z">
        <w:r w:rsidDel="00000000" w:rsidR="00000000" w:rsidRPr="00000000">
          <w:rPr>
            <w:rFonts w:ascii="Cambria" w:cs="Cambria" w:eastAsia="Cambria" w:hAnsi="Cambria"/>
            <w:sz w:val="24"/>
            <w:szCs w:val="24"/>
            <w:rtl w:val="0"/>
          </w:rPr>
          <w:t xml:space="preserve"> and/or comprehensive documentation of the system architecture, functions and APIs as part of the software package or online</w:t>
        </w:r>
      </w:ins>
      <w:r w:rsidDel="00000000" w:rsidR="00000000" w:rsidRPr="00000000">
        <w:rPr>
          <w:rFonts w:ascii="Cambria" w:cs="Cambria" w:eastAsia="Cambria" w:hAnsi="Cambria"/>
          <w:sz w:val="24"/>
          <w:szCs w:val="24"/>
          <w:rtl w:val="0"/>
        </w:rPr>
        <w:t xml:space="preserve">)</w:t>
      </w:r>
    </w:p>
    <w:tbl>
      <w:tblPr>
        <w:tblStyle w:val="Table5"/>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usable </w:t>
            </w:r>
            <w:ins w:author="Matej du Monde" w:id="13" w:date="2017-06-15T14:38:43Z">
              <w:r w:rsidDel="00000000" w:rsidR="00000000" w:rsidRPr="00000000">
                <w:rPr>
                  <w:rFonts w:ascii="Cambria" w:cs="Cambria" w:eastAsia="Cambria" w:hAnsi="Cambria"/>
                  <w:sz w:val="24"/>
                  <w:szCs w:val="24"/>
                  <w:rtl w:val="0"/>
                </w:rPr>
                <w:t xml:space="preserve">developer </w:t>
              </w:r>
            </w:ins>
            <w:r w:rsidDel="00000000" w:rsidR="00000000" w:rsidRPr="00000000">
              <w:rPr>
                <w:rFonts w:ascii="Cambria" w:cs="Cambria" w:eastAsia="Cambria" w:hAnsi="Cambria"/>
                <w:sz w:val="24"/>
                <w:szCs w:val="24"/>
                <w:rtl w:val="0"/>
              </w:rPr>
              <w:t xml:space="preserve">documentation </w:t>
            </w:r>
            <w:ins w:author="Matej du Monde" w:id="14" w:date="2017-06-15T14:38:49Z">
              <w:r w:rsidDel="00000000" w:rsidR="00000000" w:rsidRPr="00000000">
                <w:rPr>
                  <w:rFonts w:ascii="Cambria" w:cs="Cambria" w:eastAsia="Cambria" w:hAnsi="Cambria"/>
                  <w:sz w:val="24"/>
                  <w:szCs w:val="24"/>
                  <w:rtl w:val="0"/>
                </w:rPr>
                <w:t xml:space="preserve">available</w:t>
              </w:r>
            </w:ins>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ins w:author="Matej du Monde" w:id="15" w:date="2017-06-15T14:39:28Z">
              <w:r w:rsidDel="00000000" w:rsidR="00000000" w:rsidRPr="00000000">
                <w:rPr>
                  <w:rFonts w:ascii="Cambria" w:cs="Cambria" w:eastAsia="Cambria" w:hAnsi="Cambria"/>
                  <w:sz w:val="24"/>
                  <w:szCs w:val="24"/>
                  <w:rtl w:val="0"/>
                  <w:rPrChange w:author="Matej du Monde" w:id="16" w:date="2017-06-15T14:39:28Z">
                    <w:rPr>
                      <w:rFonts w:ascii="Cambria" w:cs="Cambria" w:eastAsia="Cambria" w:hAnsi="Cambria"/>
                      <w:sz w:val="24"/>
                      <w:szCs w:val="24"/>
                    </w:rPr>
                  </w:rPrChange>
                </w:rPr>
                <w:t xml:space="preserve">Some documentation of the system, its APIs and architecture available, potentially not complete or not fully up-to-date </w:t>
              </w:r>
            </w:ins>
            <w:del w:author="Matej du Monde" w:id="15" w:date="2017-06-15T14:39:28Z">
              <w:r w:rsidDel="00000000" w:rsidR="00000000" w:rsidRPr="00000000">
                <w:rPr>
                  <w:rFonts w:ascii="Cambria" w:cs="Cambria" w:eastAsia="Cambria" w:hAnsi="Cambria"/>
                  <w:sz w:val="24"/>
                  <w:szCs w:val="24"/>
                  <w:rtl w:val="0"/>
                  <w:rPrChange w:author="Matej du Monde" w:id="16" w:date="2017-06-15T14:39:28Z">
                    <w:rPr>
                      <w:rFonts w:ascii="Cambria" w:cs="Cambria" w:eastAsia="Cambria" w:hAnsi="Cambria"/>
                      <w:sz w:val="24"/>
                      <w:szCs w:val="24"/>
                    </w:rPr>
                  </w:rPrChange>
                </w:rPr>
                <w:delText xml:space="preserve">(potentially not complete) Documentation for some user roles available</w:delText>
              </w:r>
            </w:del>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 up-to-date </w:t>
            </w:r>
            <w:ins w:author="Matej du Monde" w:id="17" w:date="2017-06-15T14:39:38Z">
              <w:r w:rsidDel="00000000" w:rsidR="00000000" w:rsidRPr="00000000">
                <w:rPr>
                  <w:rFonts w:ascii="Cambria" w:cs="Cambria" w:eastAsia="Cambria" w:hAnsi="Cambria"/>
                  <w:sz w:val="24"/>
                  <w:szCs w:val="24"/>
                  <w:rtl w:val="0"/>
                </w:rPr>
                <w:t xml:space="preserve">developer d</w:t>
              </w:r>
            </w:ins>
            <w:del w:author="Matej du Monde" w:id="17" w:date="2017-06-15T14:39:38Z">
              <w:r w:rsidDel="00000000" w:rsidR="00000000" w:rsidRPr="00000000">
                <w:rPr>
                  <w:rFonts w:ascii="Cambria" w:cs="Cambria" w:eastAsia="Cambria" w:hAnsi="Cambria"/>
                  <w:sz w:val="24"/>
                  <w:szCs w:val="24"/>
                  <w:rtl w:val="0"/>
                </w:rPr>
                <w:delText xml:space="preserve">D</w:delText>
              </w:r>
            </w:del>
            <w:r w:rsidDel="00000000" w:rsidR="00000000" w:rsidRPr="00000000">
              <w:rPr>
                <w:rFonts w:ascii="Cambria" w:cs="Cambria" w:eastAsia="Cambria" w:hAnsi="Cambria"/>
                <w:sz w:val="24"/>
                <w:szCs w:val="24"/>
                <w:rtl w:val="0"/>
              </w:rPr>
              <w:t xml:space="preserve">ocumentation </w:t>
            </w:r>
            <w:del w:author="Matej du Monde" w:id="18" w:date="2017-06-15T14:40:52Z">
              <w:r w:rsidDel="00000000" w:rsidR="00000000" w:rsidRPr="00000000">
                <w:rPr>
                  <w:rFonts w:ascii="Cambria" w:cs="Cambria" w:eastAsia="Cambria" w:hAnsi="Cambria"/>
                  <w:sz w:val="24"/>
                  <w:szCs w:val="24"/>
                  <w:rtl w:val="0"/>
                </w:rPr>
                <w:delText xml:space="preserve">for the majority of user roles </w:delText>
              </w:r>
            </w:del>
            <w:r w:rsidDel="00000000" w:rsidR="00000000" w:rsidRPr="00000000">
              <w:rPr>
                <w:rFonts w:ascii="Cambria" w:cs="Cambria" w:eastAsia="Cambria" w:hAnsi="Cambria"/>
                <w:sz w:val="24"/>
                <w:szCs w:val="24"/>
                <w:rtl w:val="0"/>
              </w:rPr>
              <w:t xml:space="preserve">available </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1"/>
          <w:numId w:val="11"/>
        </w:numPr>
        <w:pBdr/>
        <w:spacing w:before="0" w:line="331.2"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administrator - installation, deployment, monitoring </w:t>
      </w:r>
      <w:del w:author="Matej du Monde" w:id="19" w:date="2017-06-15T14:42:23Z">
        <w:r w:rsidDel="00000000" w:rsidR="00000000" w:rsidRPr="00000000">
          <w:rPr>
            <w:rFonts w:ascii="Cambria" w:cs="Cambria" w:eastAsia="Cambria" w:hAnsi="Cambria"/>
            <w:sz w:val="24"/>
            <w:szCs w:val="24"/>
            <w:rtl w:val="0"/>
          </w:rPr>
          <w:delText xml:space="preserve">(relates to the (underlying) software)</w:delText>
        </w:r>
      </w:del>
      <w:r w:rsidDel="00000000" w:rsidR="00000000" w:rsidRPr="00000000">
        <w:rPr>
          <w:rtl w:val="0"/>
        </w:rPr>
      </w:r>
    </w:p>
    <w:tbl>
      <w:tblPr>
        <w:tblStyle w:val="Table6"/>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usable documentation </w:t>
            </w:r>
            <w:ins w:author="Matej du Monde" w:id="20" w:date="2017-06-15T14:42:45Z">
              <w:r w:rsidDel="00000000" w:rsidR="00000000" w:rsidRPr="00000000">
                <w:rPr>
                  <w:rFonts w:ascii="Cambria" w:cs="Cambria" w:eastAsia="Cambria" w:hAnsi="Cambria"/>
                  <w:sz w:val="24"/>
                  <w:szCs w:val="24"/>
                  <w:rtl w:val="0"/>
                </w:rPr>
                <w:t xml:space="preserve">regarding installation, deployment or monitoring</w:t>
              </w:r>
            </w:ins>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ins w:author="Matej du Monde" w:id="21" w:date="2017-06-15T14:42:58Z">
              <w:r w:rsidDel="00000000" w:rsidR="00000000" w:rsidRPr="00000000">
                <w:rPr>
                  <w:rFonts w:ascii="Cambria" w:cs="Cambria" w:eastAsia="Cambria" w:hAnsi="Cambria"/>
                  <w:sz w:val="24"/>
                  <w:szCs w:val="24"/>
                  <w:rtl w:val="0"/>
                </w:rPr>
                <w:t xml:space="preserve">Some</w:t>
              </w:r>
            </w:ins>
            <w:del w:author="Matej du Monde" w:id="21" w:date="2017-06-15T14:42:58Z">
              <w:r w:rsidDel="00000000" w:rsidR="00000000" w:rsidRPr="00000000">
                <w:rPr>
                  <w:rFonts w:ascii="Cambria" w:cs="Cambria" w:eastAsia="Cambria" w:hAnsi="Cambria"/>
                  <w:sz w:val="24"/>
                  <w:szCs w:val="24"/>
                  <w:rtl w:val="0"/>
                </w:rPr>
                <w:delText xml:space="preserve">(potentially not complete) D</w:delText>
              </w:r>
            </w:del>
            <w:ins w:author="Matej du Monde" w:id="21" w:date="2017-06-15T14:42:58Z">
              <w:r w:rsidDel="00000000" w:rsidR="00000000" w:rsidRPr="00000000">
                <w:rPr>
                  <w:rFonts w:ascii="Cambria" w:cs="Cambria" w:eastAsia="Cambria" w:hAnsi="Cambria"/>
                  <w:sz w:val="24"/>
                  <w:szCs w:val="24"/>
                  <w:rtl w:val="0"/>
                </w:rPr>
                <w:t xml:space="preserve">d</w:t>
              </w:r>
            </w:ins>
            <w:r w:rsidDel="00000000" w:rsidR="00000000" w:rsidRPr="00000000">
              <w:rPr>
                <w:rFonts w:ascii="Cambria" w:cs="Cambria" w:eastAsia="Cambria" w:hAnsi="Cambria"/>
                <w:sz w:val="24"/>
                <w:szCs w:val="24"/>
                <w:rtl w:val="0"/>
              </w:rPr>
              <w:t xml:space="preserve">ocumentation</w:t>
            </w:r>
            <w:ins w:author="Matej du Monde" w:id="22" w:date="2017-06-15T14:43:07Z">
              <w:r w:rsidDel="00000000" w:rsidR="00000000" w:rsidRPr="00000000">
                <w:rPr>
                  <w:rFonts w:ascii="Cambria" w:cs="Cambria" w:eastAsia="Cambria" w:hAnsi="Cambria"/>
                  <w:sz w:val="24"/>
                  <w:szCs w:val="24"/>
                  <w:rtl w:val="0"/>
                </w:rPr>
                <w:t xml:space="preserve"> for administrators</w:t>
              </w:r>
            </w:ins>
            <w:r w:rsidDel="00000000" w:rsidR="00000000" w:rsidRPr="00000000">
              <w:rPr>
                <w:rFonts w:ascii="Cambria" w:cs="Cambria" w:eastAsia="Cambria" w:hAnsi="Cambria"/>
                <w:sz w:val="24"/>
                <w:szCs w:val="24"/>
                <w:rtl w:val="0"/>
              </w:rPr>
              <w:t xml:space="preserve"> </w:t>
            </w:r>
            <w:del w:author="Matej du Monde" w:id="23" w:date="2017-06-15T14:43:01Z">
              <w:r w:rsidDel="00000000" w:rsidR="00000000" w:rsidRPr="00000000">
                <w:rPr>
                  <w:rFonts w:ascii="Cambria" w:cs="Cambria" w:eastAsia="Cambria" w:hAnsi="Cambria"/>
                  <w:sz w:val="24"/>
                  <w:szCs w:val="24"/>
                  <w:rtl w:val="0"/>
                </w:rPr>
                <w:delText xml:space="preserve">for some user roles </w:delText>
              </w:r>
            </w:del>
            <w:r w:rsidDel="00000000" w:rsidR="00000000" w:rsidRPr="00000000">
              <w:rPr>
                <w:rFonts w:ascii="Cambria" w:cs="Cambria" w:eastAsia="Cambria" w:hAnsi="Cambria"/>
                <w:sz w:val="24"/>
                <w:szCs w:val="24"/>
                <w:rtl w:val="0"/>
              </w:rPr>
              <w:t xml:space="preserve">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 up</w:t>
            </w:r>
            <w:ins w:author="Matej du Monde" w:id="24" w:date="2017-06-15T14:43:10Z">
              <w:r w:rsidDel="00000000" w:rsidR="00000000" w:rsidRPr="00000000">
                <w:rPr>
                  <w:rFonts w:ascii="Cambria" w:cs="Cambria" w:eastAsia="Cambria" w:hAnsi="Cambria"/>
                  <w:sz w:val="24"/>
                  <w:szCs w:val="24"/>
                  <w:rtl w:val="0"/>
                </w:rPr>
                <w:t xml:space="preserve">-</w:t>
              </w:r>
            </w:ins>
            <w:r w:rsidDel="00000000" w:rsidR="00000000" w:rsidRPr="00000000">
              <w:rPr>
                <w:rFonts w:ascii="Cambria" w:cs="Cambria" w:eastAsia="Cambria" w:hAnsi="Cambria"/>
                <w:sz w:val="24"/>
                <w:szCs w:val="24"/>
                <w:rtl w:val="0"/>
              </w:rPr>
              <w:t xml:space="preserve">to</w:t>
            </w:r>
            <w:ins w:author="Matej du Monde" w:id="25" w:date="2017-06-15T14:43:12Z">
              <w:r w:rsidDel="00000000" w:rsidR="00000000" w:rsidRPr="00000000">
                <w:rPr>
                  <w:rFonts w:ascii="Cambria" w:cs="Cambria" w:eastAsia="Cambria" w:hAnsi="Cambria"/>
                  <w:sz w:val="24"/>
                  <w:szCs w:val="24"/>
                  <w:rtl w:val="0"/>
                </w:rPr>
                <w:t xml:space="preserve">-</w:t>
              </w:r>
            </w:ins>
            <w:r w:rsidDel="00000000" w:rsidR="00000000" w:rsidRPr="00000000">
              <w:rPr>
                <w:rFonts w:ascii="Cambria" w:cs="Cambria" w:eastAsia="Cambria" w:hAnsi="Cambria"/>
                <w:sz w:val="24"/>
                <w:szCs w:val="24"/>
                <w:rtl w:val="0"/>
              </w:rPr>
              <w:t xml:space="preserve">date </w:t>
            </w:r>
            <w:ins w:author="Matej du Monde" w:id="26" w:date="2017-06-15T14:43:26Z">
              <w:r w:rsidDel="00000000" w:rsidR="00000000" w:rsidRPr="00000000">
                <w:rPr>
                  <w:rFonts w:ascii="Cambria" w:cs="Cambria" w:eastAsia="Cambria" w:hAnsi="Cambria"/>
                  <w:sz w:val="24"/>
                  <w:szCs w:val="24"/>
                  <w:rtl w:val="0"/>
                </w:rPr>
                <w:t xml:space="preserve">administrator d</w:t>
              </w:r>
            </w:ins>
            <w:del w:author="Matej du Monde" w:id="26" w:date="2017-06-15T14:43:26Z">
              <w:r w:rsidDel="00000000" w:rsidR="00000000" w:rsidRPr="00000000">
                <w:rPr>
                  <w:rFonts w:ascii="Cambria" w:cs="Cambria" w:eastAsia="Cambria" w:hAnsi="Cambria"/>
                  <w:sz w:val="24"/>
                  <w:szCs w:val="24"/>
                  <w:rtl w:val="0"/>
                </w:rPr>
                <w:delText xml:space="preserve">D</w:delText>
              </w:r>
            </w:del>
            <w:r w:rsidDel="00000000" w:rsidR="00000000" w:rsidRPr="00000000">
              <w:rPr>
                <w:rFonts w:ascii="Cambria" w:cs="Cambria" w:eastAsia="Cambria" w:hAnsi="Cambria"/>
                <w:sz w:val="24"/>
                <w:szCs w:val="24"/>
                <w:rtl w:val="0"/>
              </w:rPr>
              <w:t xml:space="preserve">ocumentation </w:t>
            </w:r>
            <w:del w:author="Matej du Monde" w:id="27" w:date="2017-06-15T14:43:22Z">
              <w:r w:rsidDel="00000000" w:rsidR="00000000" w:rsidRPr="00000000">
                <w:rPr>
                  <w:rFonts w:ascii="Cambria" w:cs="Cambria" w:eastAsia="Cambria" w:hAnsi="Cambria"/>
                  <w:sz w:val="24"/>
                  <w:szCs w:val="24"/>
                  <w:rtl w:val="0"/>
                </w:rPr>
                <w:delText xml:space="preserve">for the majority of user roles </w:delText>
              </w:r>
            </w:del>
            <w:r w:rsidDel="00000000" w:rsidR="00000000" w:rsidRPr="00000000">
              <w:rPr>
                <w:rFonts w:ascii="Cambria" w:cs="Cambria" w:eastAsia="Cambria" w:hAnsi="Cambria"/>
                <w:sz w:val="24"/>
                <w:szCs w:val="24"/>
                <w:rtl w:val="0"/>
              </w:rPr>
              <w:t xml:space="preserve">available </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1"/>
          <w:numId w:val="11"/>
        </w:numPr>
        <w:pBdr/>
        <w:spacing w:before="0" w:line="331.2" w:lineRule="auto"/>
        <w:ind w:left="1440" w:hanging="360"/>
        <w:contextualSpacing w:val="1"/>
        <w:rPr>
          <w:del w:author="Matej du Monde" w:id="28" w:date="2017-06-15T14:49:43Z"/>
          <w:rFonts w:ascii="Cambria" w:cs="Cambria" w:eastAsia="Cambria" w:hAnsi="Cambria"/>
          <w:sz w:val="24"/>
          <w:szCs w:val="24"/>
        </w:rPr>
      </w:pPr>
      <w:del w:author="Matej du Monde" w:id="28" w:date="2017-06-15T14:49:43Z">
        <w:commentRangeStart w:id="0"/>
        <w:r w:rsidDel="00000000" w:rsidR="00000000" w:rsidRPr="00000000">
          <w:rPr>
            <w:rFonts w:ascii="Cambria" w:cs="Cambria" w:eastAsia="Cambria" w:hAnsi="Cambria"/>
            <w:sz w:val="24"/>
            <w:szCs w:val="24"/>
            <w:rtl w:val="0"/>
          </w:rPr>
          <w:delText xml:space="preserve">For Support/HelpDesk</w:delText>
        </w:r>
        <w:commentRangeEnd w:id="0"/>
        <w:r w:rsidDel="00000000" w:rsidR="00000000" w:rsidRPr="00000000">
          <w:commentReference w:id="0"/>
        </w:r>
        <w:r w:rsidDel="00000000" w:rsidR="00000000" w:rsidRPr="00000000">
          <w:rPr>
            <w:rtl w:val="0"/>
          </w:rPr>
        </w:r>
      </w:del>
    </w:p>
    <w:tbl>
      <w:tblPr>
        <w:tblStyle w:val="Table7"/>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rPr>
          <w:del w:author="Matej du Monde" w:id="28" w:date="2017-06-15T14:49:43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Score</w:delText>
              </w:r>
            </w:del>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Level</w:delText>
              </w:r>
            </w:del>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Description</w:delText>
              </w:r>
            </w:del>
          </w:p>
        </w:tc>
      </w:tr>
      <w:tr>
        <w:trPr>
          <w:del w:author="Matej du Monde" w:id="28" w:date="2017-06-15T14:49:43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0</w:delText>
              </w:r>
            </w:del>
          </w:p>
        </w:tc>
        <w:tc>
          <w:tcPr>
            <w:tcMar>
              <w:top w:w="100.0" w:type="dxa"/>
              <w:left w:w="100.0" w:type="dxa"/>
              <w:bottom w:w="100.0" w:type="dxa"/>
              <w:right w:w="100.0" w:type="dxa"/>
            </w:tcMar>
          </w:tcPr>
          <w:p w:rsidR="00000000" w:rsidDel="00000000" w:rsidP="00000000" w:rsidRDefault="00000000" w:rsidRPr="00000000">
            <w:pPr>
              <w:pBdr/>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None</w:delText>
              </w:r>
            </w:del>
          </w:p>
        </w:tc>
        <w:tc>
          <w:tcPr>
            <w:tcMar>
              <w:top w:w="100.0" w:type="dxa"/>
              <w:left w:w="100.0" w:type="dxa"/>
              <w:bottom w:w="100.0" w:type="dxa"/>
              <w:right w:w="100.0" w:type="dxa"/>
            </w:tcMar>
          </w:tcPr>
          <w:p w:rsidR="00000000" w:rsidDel="00000000" w:rsidP="00000000" w:rsidRDefault="00000000" w:rsidRPr="00000000">
            <w:pPr>
              <w:pBdr/>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No usable documentation </w:delText>
              </w:r>
            </w:del>
          </w:p>
        </w:tc>
      </w:tr>
      <w:tr>
        <w:trPr>
          <w:del w:author="Matej du Monde" w:id="28" w:date="2017-06-15T14:49:43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2</w:delText>
              </w:r>
            </w:del>
          </w:p>
        </w:tc>
        <w:tc>
          <w:tcPr>
            <w:tcMar>
              <w:top w:w="100.0" w:type="dxa"/>
              <w:left w:w="100.0" w:type="dxa"/>
              <w:bottom w:w="100.0" w:type="dxa"/>
              <w:right w:w="100.0" w:type="dxa"/>
            </w:tcMar>
          </w:tcPr>
          <w:p w:rsidR="00000000" w:rsidDel="00000000" w:rsidP="00000000" w:rsidRDefault="00000000" w:rsidRPr="00000000">
            <w:pPr>
              <w:pBdr/>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Partial</w:delText>
              </w:r>
            </w:del>
          </w:p>
        </w:tc>
        <w:tc>
          <w:tcPr>
            <w:tcMar>
              <w:top w:w="100.0" w:type="dxa"/>
              <w:left w:w="100.0" w:type="dxa"/>
              <w:bottom w:w="100.0" w:type="dxa"/>
              <w:right w:w="100.0" w:type="dxa"/>
            </w:tcMar>
          </w:tcPr>
          <w:p w:rsidR="00000000" w:rsidDel="00000000" w:rsidP="00000000" w:rsidRDefault="00000000" w:rsidRPr="00000000">
            <w:pPr>
              <w:pBdr/>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(potentially not complete) Documentation for some user roles available</w:delText>
              </w:r>
            </w:del>
          </w:p>
        </w:tc>
      </w:tr>
      <w:tr>
        <w:trPr>
          <w:del w:author="Matej du Monde" w:id="28" w:date="2017-06-15T14:49:43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4</w:delText>
              </w:r>
            </w:del>
          </w:p>
        </w:tc>
        <w:tc>
          <w:tcPr>
            <w:tcMar>
              <w:top w:w="100.0" w:type="dxa"/>
              <w:left w:w="100.0" w:type="dxa"/>
              <w:bottom w:w="100.0" w:type="dxa"/>
              <w:right w:w="100.0" w:type="dxa"/>
            </w:tcMar>
          </w:tcPr>
          <w:p w:rsidR="00000000" w:rsidDel="00000000" w:rsidP="00000000" w:rsidRDefault="00000000" w:rsidRPr="00000000">
            <w:pPr>
              <w:pBdr/>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Comprehensive</w:delText>
              </w:r>
            </w:del>
          </w:p>
        </w:tc>
        <w:tc>
          <w:tcPr>
            <w:tcMar>
              <w:top w:w="100.0" w:type="dxa"/>
              <w:left w:w="100.0" w:type="dxa"/>
              <w:bottom w:w="100.0" w:type="dxa"/>
              <w:right w:w="100.0" w:type="dxa"/>
            </w:tcMar>
          </w:tcPr>
          <w:p w:rsidR="00000000" w:rsidDel="00000000" w:rsidP="00000000" w:rsidRDefault="00000000" w:rsidRPr="00000000">
            <w:pPr>
              <w:pBdr/>
              <w:contextualSpacing w:val="0"/>
              <w:rPr>
                <w:del w:author="Matej du Monde" w:id="28" w:date="2017-06-15T14:49:43Z"/>
                <w:rFonts w:ascii="Cambria" w:cs="Cambria" w:eastAsia="Cambria" w:hAnsi="Cambria"/>
                <w:sz w:val="24"/>
                <w:szCs w:val="24"/>
              </w:rPr>
            </w:pPr>
            <w:del w:author="Matej du Monde" w:id="28" w:date="2017-06-15T14:49:43Z">
              <w:r w:rsidDel="00000000" w:rsidR="00000000" w:rsidRPr="00000000">
                <w:rPr>
                  <w:rFonts w:ascii="Cambria" w:cs="Cambria" w:eastAsia="Cambria" w:hAnsi="Cambria"/>
                  <w:sz w:val="24"/>
                  <w:szCs w:val="24"/>
                  <w:rtl w:val="0"/>
                </w:rPr>
                <w:delText xml:space="preserve">Comprehensive up-to-date Documentation for the majority of user roles available </w:delText>
              </w:r>
            </w:del>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1"/>
        </w:numPr>
        <w:pBdr/>
        <w:spacing w:before="0" w:line="331.2"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Multilingual User Interface (possible)</w:t>
      </w:r>
      <w:ins w:author="Matej du Monde" w:id="29" w:date="2017-06-15T14:54:14Z">
        <w:r w:rsidDel="00000000" w:rsidR="00000000" w:rsidRPr="00000000">
          <w:rPr>
            <w:rFonts w:ascii="Cambria" w:cs="Cambria" w:eastAsia="Cambria" w:hAnsi="Cambria"/>
            <w:sz w:val="24"/>
            <w:szCs w:val="24"/>
            <w:rtl w:val="0"/>
          </w:rPr>
          <w:t xml:space="preserve">,</w:t>
        </w:r>
      </w:ins>
      <w:del w:author="Matej du Monde" w:id="29" w:date="2017-06-15T14:54:14Z">
        <w:r w:rsidDel="00000000" w:rsidR="00000000" w:rsidRPr="00000000">
          <w:rPr>
            <w:rFonts w:ascii="Cambria" w:cs="Cambria" w:eastAsia="Cambria" w:hAnsi="Cambria"/>
            <w:sz w:val="24"/>
            <w:szCs w:val="24"/>
            <w:rtl w:val="0"/>
          </w:rPr>
          <w:delText xml:space="preserve"> -&gt; </w:delText>
        </w:r>
      </w:del>
      <w:r w:rsidDel="00000000" w:rsidR="00000000" w:rsidRPr="00000000">
        <w:rPr>
          <w:rtl w:val="0"/>
        </w:rPr>
        <w:t xml:space="preserve">support for localisation</w:t>
      </w:r>
      <w:ins w:author="Matej du Monde" w:id="30" w:date="2017-06-15T14:57:28Z">
        <w:r w:rsidDel="00000000" w:rsidR="00000000" w:rsidRPr="00000000">
          <w:rPr>
            <w:rtl w:val="0"/>
          </w:rPr>
          <w:t xml:space="preserve">, multi-script (allowing switching scripts in one input field) and right-to-left text (where applicable)</w:t>
        </w:r>
      </w:ins>
      <w:r w:rsidDel="00000000" w:rsidR="00000000" w:rsidRPr="00000000">
        <w:rPr>
          <w:rtl w:val="0"/>
        </w:rPr>
        <w:t xml:space="preserve"> </w:t>
      </w:r>
      <w:del w:author="Matej du Monde" w:id="31" w:date="2017-06-15T14:53:56Z">
        <w:r w:rsidDel="00000000" w:rsidR="00000000" w:rsidRPr="00000000">
          <w:rPr>
            <w:rtl w:val="0"/>
          </w:rPr>
          <w:delText xml:space="preserve">+ </w:delText>
        </w:r>
        <w:r w:rsidDel="00000000" w:rsidR="00000000" w:rsidRPr="00000000">
          <w:rPr>
            <w:rtl w:val="0"/>
          </w:rPr>
          <w:delText xml:space="preserve">&gt;=2 languages implemented (xx + en)</w:delText>
        </w:r>
      </w:del>
      <w:r w:rsidDel="00000000" w:rsidR="00000000" w:rsidRPr="00000000">
        <w:rPr>
          <w:rtl w:val="0"/>
        </w:rPr>
      </w:r>
    </w:p>
    <w:tbl>
      <w:tblPr>
        <w:tblStyle w:val="Table8"/>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ins w:author="Matej du Monde" w:id="32" w:date="2017-06-15T14:58:48Z">
              <w:r w:rsidDel="00000000" w:rsidR="00000000" w:rsidRPr="00000000">
                <w:rPr>
                  <w:rFonts w:ascii="Cambria" w:cs="Cambria" w:eastAsia="Cambria" w:hAnsi="Cambria"/>
                  <w:sz w:val="24"/>
                  <w:szCs w:val="24"/>
                  <w:rtl w:val="0"/>
                </w:rPr>
                <w:t xml:space="preserve">(Almost) no support for multingual UI, localisation etc. UI text is hard-coded in the application and there is no simple way to change the language.</w:t>
              </w:r>
            </w:ins>
            <w:del w:author="Matej du Monde" w:id="32" w:date="2017-06-15T14:58:48Z">
              <w:r w:rsidDel="00000000" w:rsidR="00000000" w:rsidRPr="00000000">
                <w:rPr>
                  <w:rFonts w:ascii="Cambria" w:cs="Cambria" w:eastAsia="Cambria" w:hAnsi="Cambria"/>
                  <w:sz w:val="24"/>
                  <w:szCs w:val="24"/>
                  <w:rtl w:val="0"/>
                </w:rPr>
                <w:delText xml:space="preserve">Support for localisation</w:delText>
              </w:r>
            </w:del>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ins w:author="Matej du Monde" w:id="33" w:date="2017-06-15T14:52:36Z">
              <w:r w:rsidDel="00000000" w:rsidR="00000000" w:rsidRPr="00000000">
                <w:rPr>
                  <w:rFonts w:ascii="Cambria" w:cs="Cambria" w:eastAsia="Cambria" w:hAnsi="Cambria"/>
                  <w:sz w:val="24"/>
                  <w:szCs w:val="24"/>
                  <w:rtl w:val="0"/>
                </w:rPr>
                <w:t xml:space="preserve">Underlying software supports localisation / multilingual UI, but the service is available only in one language; OR the localisation/multilingual support is not implemented systematically and may be difficult to extend to other languages. </w:t>
              </w:r>
            </w:ins>
            <w:del w:author="Matej du Monde" w:id="33" w:date="2017-06-15T14:52:36Z">
              <w:r w:rsidDel="00000000" w:rsidR="00000000" w:rsidRPr="00000000">
                <w:rPr>
                  <w:rFonts w:ascii="Cambria" w:cs="Cambria" w:eastAsia="Cambria" w:hAnsi="Cambria"/>
                  <w:sz w:val="24"/>
                  <w:szCs w:val="24"/>
                  <w:rtl w:val="0"/>
                </w:rPr>
                <w:delText xml:space="preserve">(potentially not complete) Documentation for some user roles available</w:delText>
              </w:r>
            </w:del>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commentRangeStart w:id="1"/>
            <w:commentRangeStart w:id="2"/>
            <w:commentRangeStart w:id="3"/>
            <w:r w:rsidDel="00000000" w:rsidR="00000000" w:rsidRPr="00000000">
              <w:rPr>
                <w:rFonts w:ascii="Cambria" w:cs="Cambria" w:eastAsia="Cambria" w:hAnsi="Cambria"/>
                <w:sz w:val="24"/>
                <w:szCs w:val="24"/>
                <w:rtl w:val="0"/>
              </w:rPr>
              <w:t xml:space="preserve">Comprehensive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34" w:date="2017-06-15T15:12:29Z"/>
                <w:rFonts w:ascii="Cambria" w:cs="Cambria" w:eastAsia="Cambria" w:hAnsi="Cambria"/>
                <w:sz w:val="24"/>
                <w:szCs w:val="24"/>
                <w:rPrChange w:author="Matej du Monde" w:id="35" w:date="2017-06-15T15:12:29Z">
                  <w:rPr>
                    <w:rFonts w:ascii="Cambria" w:cs="Cambria" w:eastAsia="Cambria" w:hAnsi="Cambria"/>
                    <w:sz w:val="24"/>
                    <w:szCs w:val="24"/>
                  </w:rPr>
                </w:rPrChange>
              </w:rPr>
            </w:pPr>
            <w:ins w:author="Matej du Monde" w:id="34" w:date="2017-06-15T15:12:29Z">
              <w:r w:rsidDel="00000000" w:rsidR="00000000" w:rsidRPr="00000000">
                <w:rPr>
                  <w:rFonts w:ascii="Cambria" w:cs="Cambria" w:eastAsia="Cambria" w:hAnsi="Cambria"/>
                  <w:sz w:val="24"/>
                  <w:szCs w:val="24"/>
                  <w:rtl w:val="0"/>
                  <w:rPrChange w:author="Matej du Monde" w:id="35" w:date="2017-06-15T15:12:29Z">
                    <w:rPr>
                      <w:rFonts w:ascii="Cambria" w:cs="Cambria" w:eastAsia="Cambria" w:hAnsi="Cambria"/>
                      <w:sz w:val="24"/>
                      <w:szCs w:val="24"/>
                    </w:rPr>
                  </w:rPrChange>
                </w:rPr>
                <w:t xml:space="preserve">Underlying software supports localisation / multilingual UI in a systematic manner (dictionary files), it is clearly defined and documented how to add further languages. (only applies if there is an UI)</w:t>
              </w:r>
            </w:ins>
          </w:p>
          <w:p w:rsidR="00000000" w:rsidDel="00000000" w:rsidP="00000000" w:rsidRDefault="00000000" w:rsidRPr="00000000">
            <w:pPr>
              <w:pBdr/>
              <w:contextualSpacing w:val="0"/>
              <w:rPr>
                <w:del w:author="Matej du Monde" w:id="34" w:date="2017-06-15T15:12:29Z"/>
                <w:rFonts w:ascii="Cambria" w:cs="Cambria" w:eastAsia="Cambria" w:hAnsi="Cambria"/>
                <w:sz w:val="24"/>
                <w:szCs w:val="24"/>
                <w:rPrChange w:author="Matej du Monde" w:id="35" w:date="2017-06-15T15:12:29Z">
                  <w:rPr>
                    <w:rFonts w:ascii="Cambria" w:cs="Cambria" w:eastAsia="Cambria" w:hAnsi="Cambria"/>
                    <w:sz w:val="24"/>
                    <w:szCs w:val="24"/>
                  </w:rPr>
                </w:rPrChange>
              </w:rPr>
            </w:pPr>
            <w:ins w:author="Matej du Monde" w:id="34" w:date="2017-06-15T15:12:29Z">
              <w:r w:rsidDel="00000000" w:rsidR="00000000" w:rsidRPr="00000000">
                <w:rPr>
                  <w:rFonts w:ascii="Cambria" w:cs="Cambria" w:eastAsia="Cambria" w:hAnsi="Cambria"/>
                  <w:sz w:val="24"/>
                  <w:szCs w:val="24"/>
                  <w:rtl w:val="0"/>
                  <w:rPrChange w:author="Matej du Monde" w:id="35" w:date="2017-06-15T15:12:29Z">
                    <w:rPr>
                      <w:rFonts w:ascii="Cambria" w:cs="Cambria" w:eastAsia="Cambria" w:hAnsi="Cambria"/>
                      <w:sz w:val="24"/>
                      <w:szCs w:val="24"/>
                    </w:rPr>
                  </w:rPrChange>
                </w:rPr>
                <w:t xml:space="preserve">Where applicable the application also supports right-to-left text and multiple writing systems for the UI and for the input</w:t>
              </w:r>
            </w:ins>
            <w:del w:author="Matej du Monde" w:id="34" w:date="2017-06-15T15:12:29Z">
              <w:r w:rsidDel="00000000" w:rsidR="00000000" w:rsidRPr="00000000">
                <w:rPr>
                  <w:rFonts w:ascii="Cambria" w:cs="Cambria" w:eastAsia="Cambria" w:hAnsi="Cambria"/>
                  <w:sz w:val="24"/>
                  <w:szCs w:val="24"/>
                  <w:rtl w:val="0"/>
                  <w:rPrChange w:author="Matej du Monde" w:id="35" w:date="2017-06-15T15:12:29Z">
                    <w:rPr>
                      <w:rFonts w:ascii="Cambria" w:cs="Cambria" w:eastAsia="Cambria" w:hAnsi="Cambria"/>
                      <w:sz w:val="24"/>
                      <w:szCs w:val="24"/>
                    </w:rPr>
                  </w:rPrChange>
                </w:rPr>
                <w:delText xml:space="preserve">Documentation for some user roles available</w:delText>
              </w:r>
            </w:del>
          </w:p>
          <w:p w:rsidR="00000000" w:rsidDel="00000000" w:rsidP="00000000" w:rsidRDefault="00000000" w:rsidRPr="00000000">
            <w:pPr>
              <w:pBdr/>
              <w:contextualSpacing w:val="0"/>
              <w:rPr>
                <w:rFonts w:ascii="Cambria" w:cs="Cambria" w:eastAsia="Cambria" w:hAnsi="Cambria"/>
                <w:sz w:val="24"/>
                <w:szCs w:val="24"/>
              </w:rPr>
            </w:pPr>
            <w:del w:author="Matej du Monde" w:id="34" w:date="2017-06-15T15:12:29Z">
              <w:r w:rsidDel="00000000" w:rsidR="00000000" w:rsidRPr="00000000">
                <w:rPr>
                  <w:rFonts w:ascii="Cambria" w:cs="Cambria" w:eastAsia="Cambria" w:hAnsi="Cambria"/>
                  <w:sz w:val="24"/>
                  <w:szCs w:val="24"/>
                  <w:rtl w:val="0"/>
                  <w:rPrChange w:author="Matej du Monde" w:id="35" w:date="2017-06-15T15:12:29Z">
                    <w:rPr>
                      <w:rFonts w:ascii="Cambria" w:cs="Cambria" w:eastAsia="Cambria" w:hAnsi="Cambria"/>
                      <w:sz w:val="24"/>
                      <w:szCs w:val="24"/>
                    </w:rPr>
                  </w:rPrChange>
                </w:rPr>
                <w:delText xml:space="preserve">+ several languages available</w:delText>
              </w:r>
            </w:del>
            <w:r w:rsidDel="00000000" w:rsidR="00000000" w:rsidRPr="00000000">
              <w:rPr>
                <w:rtl w:val="0"/>
              </w:rPr>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1"/>
        </w:numPr>
        <w:pBdr/>
        <w:spacing w:before="0" w:line="331.2"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Is there an Impressum (+ Info on use of cookies) </w:t>
      </w:r>
      <w:r w:rsidDel="00000000" w:rsidR="00000000" w:rsidRPr="00000000">
        <w:rPr>
          <w:rtl w:val="0"/>
        </w:rPr>
        <w:t xml:space="preserve">&amp; Terms of Use</w:t>
      </w:r>
      <w:r w:rsidDel="00000000" w:rsidR="00000000" w:rsidRPr="00000000">
        <w:rPr>
          <w:rtl w:val="0"/>
        </w:rPr>
      </w:r>
    </w:p>
    <w:tbl>
      <w:tblPr>
        <w:tblStyle w:val="Table9"/>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Impressum OR info on use of cookies missing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 Impressum</w:t>
            </w:r>
            <w:ins w:author="Matej du Monde" w:id="36" w:date="2017-06-15T14:59:21Z">
              <w:r w:rsidDel="00000000" w:rsidR="00000000" w:rsidRPr="00000000">
                <w:rPr>
                  <w:rFonts w:ascii="Cambria" w:cs="Cambria" w:eastAsia="Cambria" w:hAnsi="Cambria"/>
                  <w:sz w:val="24"/>
                  <w:szCs w:val="24"/>
                  <w:rtl w:val="0"/>
                </w:rPr>
                <w:t xml:space="preserve">, Terms of Use</w:t>
              </w:r>
            </w:ins>
            <w:r w:rsidDel="00000000" w:rsidR="00000000" w:rsidRPr="00000000">
              <w:rPr>
                <w:rFonts w:ascii="Cambria" w:cs="Cambria" w:eastAsia="Cambria" w:hAnsi="Cambria"/>
                <w:sz w:val="24"/>
                <w:szCs w:val="24"/>
                <w:rtl w:val="0"/>
              </w:rPr>
              <w:t xml:space="preserve"> AND info on use of cookies present </w:t>
            </w:r>
            <w:del w:author="Matej du Monde" w:id="37" w:date="2017-06-15T14:59:47Z">
              <w:r w:rsidDel="00000000" w:rsidR="00000000" w:rsidRPr="00000000">
                <w:rPr>
                  <w:rFonts w:ascii="Cambria" w:cs="Cambria" w:eastAsia="Cambria" w:hAnsi="Cambria"/>
                  <w:sz w:val="24"/>
                  <w:szCs w:val="24"/>
                  <w:rtl w:val="0"/>
                </w:rPr>
                <w:delText xml:space="preserve">(or not applicable, because no User interface)</w:delText>
              </w:r>
            </w:del>
            <w:r w:rsidDel="00000000" w:rsidR="00000000" w:rsidRPr="00000000">
              <w:rPr>
                <w:rtl w:val="0"/>
              </w:rPr>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1"/>
        </w:numPr>
        <w:pBdr/>
        <w:spacing w:before="0" w:lineRule="auto"/>
        <w:ind w:left="720" w:hanging="360"/>
        <w:contextualSpacing w:val="1"/>
        <w:rPr>
          <w:sz w:val="24"/>
          <w:szCs w:val="24"/>
        </w:rPr>
      </w:pPr>
      <w:ins w:author="Matej du Monde" w:id="38" w:date="2017-06-15T15:04:16Z">
        <w:r w:rsidDel="00000000" w:rsidR="00000000" w:rsidRPr="00000000">
          <w:rPr>
            <w:rFonts w:ascii="Cambria" w:cs="Cambria" w:eastAsia="Cambria" w:hAnsi="Cambria"/>
            <w:sz w:val="24"/>
            <w:szCs w:val="24"/>
            <w:rtl w:val="0"/>
          </w:rPr>
          <w:t xml:space="preserve">Services exposes an </w:t>
        </w:r>
      </w:ins>
      <w:r w:rsidDel="00000000" w:rsidR="00000000" w:rsidRPr="00000000">
        <w:rPr>
          <w:rFonts w:ascii="Cambria" w:cs="Cambria" w:eastAsia="Cambria" w:hAnsi="Cambria"/>
          <w:sz w:val="24"/>
          <w:szCs w:val="24"/>
          <w:rtl w:val="0"/>
        </w:rPr>
        <w:t xml:space="preserve">A</w:t>
      </w:r>
      <w:commentRangeStart w:id="4"/>
      <w:commentRangeStart w:id="5"/>
      <w:commentRangeStart w:id="6"/>
      <w:r w:rsidDel="00000000" w:rsidR="00000000" w:rsidRPr="00000000">
        <w:rPr>
          <w:rFonts w:ascii="Cambria" w:cs="Cambria" w:eastAsia="Cambria" w:hAnsi="Cambria"/>
          <w:sz w:val="24"/>
          <w:szCs w:val="24"/>
          <w:rtl w:val="0"/>
        </w:rPr>
        <w:t xml:space="preserve">PI - programmatic access to (read and write) data</w:t>
      </w:r>
      <w:ins w:author="Matej du Monde" w:id="39" w:date="2017-06-15T15:04:31Z">
        <w:r w:rsidDel="00000000" w:rsidR="00000000" w:rsidRPr="00000000">
          <w:rPr>
            <w:rFonts w:ascii="Cambria" w:cs="Cambria" w:eastAsia="Cambria" w:hAnsi="Cambria"/>
            <w:sz w:val="24"/>
            <w:szCs w:val="24"/>
            <w:rtl w:val="0"/>
          </w:rPr>
          <w:t xml:space="preserve">; </w:t>
        </w:r>
      </w:ins>
      <w:del w:author="Matej du Monde" w:id="39" w:date="2017-06-15T15:04:31Z">
        <w:r w:rsidDel="00000000" w:rsidR="00000000" w:rsidRPr="00000000">
          <w:rPr>
            <w:rFonts w:ascii="Cambria" w:cs="Cambria" w:eastAsia="Cambria" w:hAnsi="Cambria"/>
            <w:sz w:val="24"/>
            <w:szCs w:val="24"/>
            <w:rtl w:val="0"/>
          </w:rPr>
          <w:delText xml:space="preserve"> (</w:delText>
        </w:r>
      </w:del>
      <w:r w:rsidDel="00000000" w:rsidR="00000000" w:rsidRPr="00000000">
        <w:rPr>
          <w:rFonts w:ascii="Cambria" w:cs="Cambria" w:eastAsia="Cambria" w:hAnsi="Cambria"/>
          <w:sz w:val="24"/>
          <w:szCs w:val="24"/>
          <w:rtl w:val="0"/>
        </w:rPr>
        <w:t xml:space="preserve">typically RESTful web service, OAI-PMH endpoint, Feeds</w:t>
      </w:r>
      <w:ins w:author="Matej du Monde" w:id="40" w:date="2017-06-15T15:05:06Z">
        <w:r w:rsidDel="00000000" w:rsidR="00000000" w:rsidRPr="00000000">
          <w:rPr>
            <w:rFonts w:ascii="Cambria" w:cs="Cambria" w:eastAsia="Cambria" w:hAnsi="Cambria"/>
            <w:sz w:val="24"/>
            <w:szCs w:val="24"/>
            <w:rtl w:val="0"/>
          </w:rPr>
          <w:t xml:space="preserve">, but also an option to call the service/application via URL passing data as parameter</w:t>
        </w:r>
      </w:ins>
      <w:del w:author="Matej du Monde" w:id="40" w:date="2017-06-15T15:05:06Z">
        <w:r w:rsidDel="00000000" w:rsidR="00000000" w:rsidRPr="00000000">
          <w:rPr>
            <w:rFonts w:ascii="Cambria" w:cs="Cambria" w:eastAsia="Cambria" w:hAnsi="Cambria"/>
            <w:sz w:val="24"/>
            <w:szCs w:val="24"/>
            <w:rtl w:val="0"/>
          </w:rPr>
          <w:delText xml:space="preserve">)</w:delText>
        </w:r>
      </w:del>
      <w:r w:rsidDel="00000000" w:rsidR="00000000" w:rsidRPr="00000000">
        <w:rPr>
          <w:rFonts w:ascii="Cambria" w:cs="Cambria" w:eastAsia="Cambria" w:hAnsi="Cambria"/>
          <w:sz w:val="24"/>
          <w:szCs w:val="24"/>
          <w:rtl w:val="0"/>
        </w:rPr>
        <w:t xml:space="preserve"> </w:t>
      </w:r>
      <w:del w:author="Matej du Monde" w:id="41" w:date="2017-06-15T15:04:05Z">
        <w:r w:rsidDel="00000000" w:rsidR="00000000" w:rsidRPr="00000000">
          <w:rPr>
            <w:rFonts w:ascii="Cambria" w:cs="Cambria" w:eastAsia="Cambria" w:hAnsi="Cambria"/>
            <w:sz w:val="24"/>
            <w:szCs w:val="24"/>
            <w:rtl w:val="0"/>
          </w:rPr>
          <w:delText xml:space="preserve">(provide U</w:delText>
        </w:r>
      </w:del>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bl>
      <w:tblPr>
        <w:tblStyle w:val="Table10"/>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structured API exposed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API is available, but it is experimental/incoherent/unstable, or the documentation is missing or incomplete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well-documented standard-conforming (ideally RESTful) API offering read and possibly write access to data (or invocation of the service) available</w:t>
            </w:r>
          </w:p>
        </w:tc>
      </w:tr>
      <w:tr>
        <w:trPr>
          <w:ins w:author="Matej du Monde" w:id="42" w:date="2017-06-15T15:02:38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42" w:date="2017-06-15T15:02:38Z"/>
                <w:rFonts w:ascii="Cambria" w:cs="Cambria" w:eastAsia="Cambria" w:hAnsi="Cambria"/>
                <w:sz w:val="24"/>
                <w:szCs w:val="24"/>
                <w:rPrChange w:author="Matej du Monde" w:id="43" w:date="2017-06-15T15:02:38Z">
                  <w:rPr>
                    <w:rFonts w:ascii="Cambria" w:cs="Cambria" w:eastAsia="Cambria" w:hAnsi="Cambria"/>
                    <w:sz w:val="24"/>
                    <w:szCs w:val="24"/>
                  </w:rPr>
                </w:rPrChange>
              </w:rPr>
            </w:pPr>
            <w:ins w:author="Matej du Monde" w:id="42" w:date="2017-06-15T15:02:38Z">
              <w:r w:rsidDel="00000000" w:rsidR="00000000" w:rsidRPr="00000000">
                <w:rPr>
                  <w:rFonts w:ascii="Cambria" w:cs="Cambria" w:eastAsia="Cambria" w:hAnsi="Cambria"/>
                  <w:sz w:val="24"/>
                  <w:szCs w:val="24"/>
                  <w:rtl w:val="0"/>
                  <w:rPrChange w:author="Matej du Monde" w:id="43" w:date="2017-06-15T15:02:38Z">
                    <w:rPr>
                      <w:rFonts w:ascii="Cambria" w:cs="Cambria" w:eastAsia="Cambria" w:hAnsi="Cambria"/>
                      <w:sz w:val="24"/>
                      <w:szCs w:val="24"/>
                    </w:rPr>
                  </w:rPrChange>
                </w:rPr>
                <w:t xml:space="preserve">X</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42" w:date="2017-06-15T15:02:38Z"/>
                <w:rFonts w:ascii="Cambria" w:cs="Cambria" w:eastAsia="Cambria" w:hAnsi="Cambria"/>
                <w:sz w:val="24"/>
                <w:szCs w:val="24"/>
                <w:rPrChange w:author="Matej du Monde" w:id="43" w:date="2017-06-15T15:02:38Z">
                  <w:rPr>
                    <w:rFonts w:ascii="Cambria" w:cs="Cambria" w:eastAsia="Cambria" w:hAnsi="Cambria"/>
                    <w:sz w:val="24"/>
                    <w:szCs w:val="24"/>
                  </w:rPr>
                </w:rPrChange>
              </w:rPr>
            </w:pPr>
            <w:ins w:author="Matej du Monde" w:id="42" w:date="2017-06-15T15:02:38Z">
              <w:r w:rsidDel="00000000" w:rsidR="00000000" w:rsidRPr="00000000">
                <w:rPr>
                  <w:rFonts w:ascii="Cambria" w:cs="Cambria" w:eastAsia="Cambria" w:hAnsi="Cambria"/>
                  <w:sz w:val="24"/>
                  <w:szCs w:val="24"/>
                  <w:rtl w:val="0"/>
                  <w:rPrChange w:author="Matej du Monde" w:id="43" w:date="2017-06-15T15:02:38Z">
                    <w:rPr>
                      <w:rFonts w:ascii="Cambria" w:cs="Cambria" w:eastAsia="Cambria" w:hAnsi="Cambria"/>
                      <w:sz w:val="24"/>
                      <w:szCs w:val="24"/>
                    </w:rPr>
                  </w:rPrChange>
                </w:rPr>
                <w:t xml:space="preserve">Not applicable</w:t>
              </w:r>
            </w:ins>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ins w:author="Matej du Monde" w:id="42" w:date="2017-06-15T15:02:38Z"/>
                <w:rFonts w:ascii="Cambria" w:cs="Cambria" w:eastAsia="Cambria" w:hAnsi="Cambria"/>
                <w:sz w:val="24"/>
                <w:szCs w:val="24"/>
                <w:rPrChange w:author="Matej du Monde" w:id="43" w:date="2017-06-15T15:02:38Z">
                  <w:rPr>
                    <w:rFonts w:ascii="Cambria" w:cs="Cambria" w:eastAsia="Cambria" w:hAnsi="Cambria"/>
                    <w:sz w:val="24"/>
                    <w:szCs w:val="24"/>
                  </w:rPr>
                </w:rPrChange>
              </w:rPr>
            </w:pPr>
            <w:ins w:author="Matej du Monde" w:id="42" w:date="2017-06-15T15:02:38Z">
              <w:r w:rsidDel="00000000" w:rsidR="00000000" w:rsidRPr="00000000">
                <w:rPr>
                  <w:rFonts w:ascii="Cambria" w:cs="Cambria" w:eastAsia="Cambria" w:hAnsi="Cambria"/>
                  <w:sz w:val="24"/>
                  <w:szCs w:val="24"/>
                  <w:rtl w:val="0"/>
                  <w:rPrChange w:author="Matej du Monde" w:id="43" w:date="2017-06-15T15:02:38Z">
                    <w:rPr>
                      <w:rFonts w:ascii="Cambria" w:cs="Cambria" w:eastAsia="Cambria" w:hAnsi="Cambria"/>
                      <w:sz w:val="24"/>
                      <w:szCs w:val="24"/>
                    </w:rPr>
                  </w:rPrChange>
                </w:rPr>
                <w:t xml:space="preserve">Given the nature of the service there is no programmatic access possible/sensible</w:t>
              </w:r>
            </w:ins>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1"/>
        </w:numPr>
        <w:pBdr/>
        <w:spacing w:before="0" w:line="331.2" w:lineRule="auto"/>
        <w:ind w:left="720" w:hanging="360"/>
        <w:contextualSpacing w:val="1"/>
        <w:rPr>
          <w:sz w:val="24"/>
          <w:szCs w:val="24"/>
        </w:rPr>
      </w:pPr>
      <w:ins w:author="Matej du Monde" w:id="44" w:date="2017-06-15T15:05:51Z">
        <w:r w:rsidDel="00000000" w:rsidR="00000000" w:rsidRPr="00000000">
          <w:rPr>
            <w:rFonts w:ascii="Cambria" w:cs="Cambria" w:eastAsia="Cambria" w:hAnsi="Cambria"/>
            <w:sz w:val="24"/>
            <w:szCs w:val="24"/>
            <w:rtl w:val="0"/>
            <w:rPrChange w:author="Matej du Monde" w:id="45" w:date="2017-06-15T15:05:51Z">
              <w:rPr>
                <w:sz w:val="20"/>
                <w:szCs w:val="20"/>
              </w:rPr>
            </w:rPrChange>
          </w:rPr>
          <w:t xml:space="preserve">T</w:t>
        </w:r>
      </w:ins>
      <w:del w:author="Matej du Monde" w:id="44" w:date="2017-06-15T15:05:51Z">
        <w:r w:rsidDel="00000000" w:rsidR="00000000" w:rsidRPr="00000000">
          <w:rPr>
            <w:rFonts w:ascii="Cambria" w:cs="Cambria" w:eastAsia="Cambria" w:hAnsi="Cambria"/>
            <w:sz w:val="24"/>
            <w:szCs w:val="24"/>
            <w:rtl w:val="0"/>
            <w:rPrChange w:author="Matej du Monde" w:id="45" w:date="2017-06-15T15:05:51Z">
              <w:rPr>
                <w:rFonts w:ascii="Cambria" w:cs="Cambria" w:eastAsia="Cambria" w:hAnsi="Cambria"/>
                <w:sz w:val="24"/>
                <w:szCs w:val="24"/>
              </w:rPr>
            </w:rPrChange>
          </w:rPr>
          <w:delText xml:space="preserve">Is t</w:delText>
        </w:r>
      </w:del>
      <w:r w:rsidDel="00000000" w:rsidR="00000000" w:rsidRPr="00000000">
        <w:rPr>
          <w:rFonts w:ascii="Cambria" w:cs="Cambria" w:eastAsia="Cambria" w:hAnsi="Cambria"/>
          <w:sz w:val="24"/>
          <w:szCs w:val="24"/>
          <w:rtl w:val="0"/>
        </w:rPr>
        <w:t xml:space="preserve">he service </w:t>
      </w:r>
      <w:ins w:author="Matej du Monde" w:id="46" w:date="2017-06-15T15:05:52Z">
        <w:r w:rsidDel="00000000" w:rsidR="00000000" w:rsidRPr="00000000">
          <w:rPr>
            <w:rFonts w:ascii="Cambria" w:cs="Cambria" w:eastAsia="Cambria" w:hAnsi="Cambria"/>
            <w:sz w:val="24"/>
            <w:szCs w:val="24"/>
            <w:rtl w:val="0"/>
          </w:rPr>
          <w:t xml:space="preserve">is </w:t>
        </w:r>
      </w:ins>
      <w:r w:rsidDel="00000000" w:rsidR="00000000" w:rsidRPr="00000000">
        <w:rPr>
          <w:rFonts w:ascii="Cambria" w:cs="Cambria" w:eastAsia="Cambria" w:hAnsi="Cambria"/>
          <w:sz w:val="24"/>
          <w:szCs w:val="24"/>
          <w:rtl w:val="0"/>
        </w:rPr>
        <w:t xml:space="preserve">monitored</w:t>
      </w:r>
      <w:ins w:author="Matej du Monde" w:id="47" w:date="2017-06-15T15:05:58Z">
        <w:r w:rsidDel="00000000" w:rsidR="00000000" w:rsidRPr="00000000">
          <w:rPr>
            <w:rFonts w:ascii="Cambria" w:cs="Cambria" w:eastAsia="Cambria" w:hAnsi="Cambria"/>
            <w:sz w:val="24"/>
            <w:szCs w:val="24"/>
            <w:rtl w:val="0"/>
          </w:rPr>
          <w:t xml:space="preserve">, ideally</w:t>
        </w:r>
      </w:ins>
      <w:del w:author="Matej du Monde" w:id="47" w:date="2017-06-15T15:05:58Z">
        <w:r w:rsidDel="00000000" w:rsidR="00000000" w:rsidRPr="00000000">
          <w:rPr>
            <w:rFonts w:ascii="Cambria" w:cs="Cambria" w:eastAsia="Cambria" w:hAnsi="Cambria"/>
            <w:sz w:val="24"/>
            <w:szCs w:val="24"/>
            <w:rtl w:val="0"/>
          </w:rPr>
          <w:delText xml:space="preserve"> - </w:delText>
        </w:r>
      </w:del>
      <w:r w:rsidDel="00000000" w:rsidR="00000000" w:rsidRPr="00000000">
        <w:rPr>
          <w:rFonts w:ascii="Cambria" w:cs="Cambria" w:eastAsia="Cambria" w:hAnsi="Cambria"/>
          <w:sz w:val="24"/>
          <w:szCs w:val="24"/>
          <w:rtl w:val="0"/>
        </w:rPr>
        <w:t xml:space="preserve">through DARIAH </w:t>
      </w:r>
      <w:commentRangeStart w:id="7"/>
      <w:commentRangeStart w:id="8"/>
      <w:r w:rsidDel="00000000" w:rsidR="00000000" w:rsidRPr="00000000">
        <w:rPr>
          <w:rFonts w:ascii="Cambria" w:cs="Cambria" w:eastAsia="Cambria" w:hAnsi="Cambria"/>
          <w:sz w:val="24"/>
          <w:szCs w:val="24"/>
          <w:rtl w:val="0"/>
        </w:rPr>
        <w:t xml:space="preserve">monitoring services</w:t>
      </w:r>
      <w:ins w:author="Matej du Monde" w:id="48" w:date="2017-06-15T15:10:08Z">
        <w:commentRangeEnd w:id="7"/>
        <w:r w:rsidDel="00000000" w:rsidR="00000000" w:rsidRPr="00000000">
          <w:commentReference w:id="7"/>
        </w:r>
        <w:commentRangeEnd w:id="8"/>
        <w:r w:rsidDel="00000000" w:rsidR="00000000" w:rsidRPr="00000000">
          <w:commentReference w:id="8"/>
        </w:r>
        <w:r w:rsidDel="00000000" w:rsidR="00000000" w:rsidRPr="00000000">
          <w:rPr>
            <w:rFonts w:ascii="Cambria" w:cs="Cambria" w:eastAsia="Cambria" w:hAnsi="Cambria"/>
            <w:sz w:val="24"/>
            <w:szCs w:val="24"/>
            <w:rtl w:val="0"/>
          </w:rPr>
          <w:br w:type="textWrapping"/>
          <w:t xml:space="preserve">Note: When up-to-date status about the service up-time is exposed publicly, it is helpful information for the user, for the service provider (can act quickly upon downtime) and the infrastructure administration (gets overall picture of the status of the services constituting the infrastructure)</w:t>
        </w:r>
      </w:ins>
      <w:r w:rsidDel="00000000" w:rsidR="00000000" w:rsidRPr="00000000">
        <w:rPr>
          <w:rtl w:val="0"/>
        </w:rPr>
      </w:r>
    </w:p>
    <w:tbl>
      <w:tblPr>
        <w:tblStyle w:val="Table11"/>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commentRangeStart w:id="9"/>
            <w:r w:rsidDel="00000000" w:rsidR="00000000" w:rsidRPr="00000000">
              <w:rPr>
                <w:rFonts w:ascii="Cambria" w:cs="Cambria" w:eastAsia="Cambria" w:hAnsi="Cambria"/>
                <w:sz w:val="24"/>
                <w:szCs w:val="24"/>
                <w:rtl w:val="0"/>
              </w:rPr>
              <w:t xml:space="preserve">Description</w:t>
            </w:r>
            <w:commentRangeEnd w:id="9"/>
            <w:r w:rsidDel="00000000" w:rsidR="00000000" w:rsidRPr="00000000">
              <w:commentReference w:id="9"/>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w:t>
            </w:r>
            <w:ins w:author="Matej du Monde" w:id="49" w:date="2017-06-15T15:13:18Z">
              <w:r w:rsidDel="00000000" w:rsidR="00000000" w:rsidRPr="00000000">
                <w:rPr>
                  <w:rFonts w:ascii="Cambria" w:cs="Cambria" w:eastAsia="Cambria" w:hAnsi="Cambria"/>
                  <w:sz w:val="24"/>
                  <w:szCs w:val="24"/>
                  <w:rtl w:val="0"/>
                </w:rPr>
                <w:t xml:space="preserve">automatic/systematic </w:t>
              </w:r>
            </w:ins>
            <w:r w:rsidDel="00000000" w:rsidR="00000000" w:rsidRPr="00000000">
              <w:rPr>
                <w:rFonts w:ascii="Cambria" w:cs="Cambria" w:eastAsia="Cambria" w:hAnsi="Cambria"/>
                <w:sz w:val="24"/>
                <w:szCs w:val="24"/>
                <w:rtl w:val="0"/>
              </w:rPr>
              <w:t xml:space="preserve">monitoring in place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ins w:author="Matej du Monde" w:id="50" w:date="2017-06-15T15:12:56Z">
              <w:r w:rsidDel="00000000" w:rsidR="00000000" w:rsidRPr="00000000">
                <w:rPr>
                  <w:rFonts w:ascii="Cambria" w:cs="Cambria" w:eastAsia="Cambria" w:hAnsi="Cambria"/>
                  <w:sz w:val="24"/>
                  <w:szCs w:val="24"/>
                  <w:rtl w:val="0"/>
                </w:rPr>
                <w:t xml:space="preserve">The service is being </w:t>
              </w:r>
            </w:ins>
            <w:del w:author="Matej du Monde" w:id="50" w:date="2017-06-15T15:12:56Z">
              <w:r w:rsidDel="00000000" w:rsidR="00000000" w:rsidRPr="00000000">
                <w:rPr>
                  <w:rFonts w:ascii="Cambria" w:cs="Cambria" w:eastAsia="Cambria" w:hAnsi="Cambria"/>
                  <w:sz w:val="24"/>
                  <w:szCs w:val="24"/>
                  <w:rtl w:val="0"/>
                </w:rPr>
                <w:delText xml:space="preserve">Local </w:delText>
              </w:r>
            </w:del>
            <w:r w:rsidDel="00000000" w:rsidR="00000000" w:rsidRPr="00000000">
              <w:rPr>
                <w:rFonts w:ascii="Cambria" w:cs="Cambria" w:eastAsia="Cambria" w:hAnsi="Cambria"/>
                <w:sz w:val="24"/>
                <w:szCs w:val="24"/>
                <w:rtl w:val="0"/>
              </w:rPr>
              <w:t xml:space="preserve">monitor</w:t>
            </w:r>
            <w:ins w:author="Matej du Monde" w:id="51" w:date="2017-06-15T15:13:55Z">
              <w:r w:rsidDel="00000000" w:rsidR="00000000" w:rsidRPr="00000000">
                <w:rPr>
                  <w:rFonts w:ascii="Cambria" w:cs="Cambria" w:eastAsia="Cambria" w:hAnsi="Cambria"/>
                  <w:sz w:val="24"/>
                  <w:szCs w:val="24"/>
                  <w:rtl w:val="0"/>
                </w:rPr>
                <w:t xml:space="preserve">ed automatically locally (either directly by service provider, or the corresponding computing centre or similar) </w:t>
              </w:r>
            </w:ins>
            <w:del w:author="Matej du Monde" w:id="51" w:date="2017-06-15T15:13:55Z">
              <w:r w:rsidDel="00000000" w:rsidR="00000000" w:rsidRPr="00000000">
                <w:rPr>
                  <w:rFonts w:ascii="Cambria" w:cs="Cambria" w:eastAsia="Cambria" w:hAnsi="Cambria"/>
                  <w:sz w:val="24"/>
                  <w:szCs w:val="24"/>
                  <w:rtl w:val="0"/>
                </w:rPr>
                <w:delText xml:space="preserve">ing</w:delText>
              </w:r>
            </w:del>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Monitor</w:t>
            </w:r>
            <w:ins w:author="Matej du Monde" w:id="52" w:date="2017-06-15T15:10:43Z">
              <w:r w:rsidDel="00000000" w:rsidR="00000000" w:rsidRPr="00000000">
                <w:rPr>
                  <w:rFonts w:ascii="Cambria" w:cs="Cambria" w:eastAsia="Cambria" w:hAnsi="Cambria"/>
                  <w:sz w:val="24"/>
                  <w:szCs w:val="24"/>
                  <w:rtl w:val="0"/>
                </w:rPr>
                <w:t xml:space="preserve">ed</w:t>
              </w:r>
            </w:ins>
            <w:del w:author="Matej du Monde" w:id="52" w:date="2017-06-15T15:10:43Z">
              <w:r w:rsidDel="00000000" w:rsidR="00000000" w:rsidRPr="00000000">
                <w:rPr>
                  <w:rFonts w:ascii="Cambria" w:cs="Cambria" w:eastAsia="Cambria" w:hAnsi="Cambria"/>
                  <w:sz w:val="24"/>
                  <w:szCs w:val="24"/>
                  <w:rtl w:val="0"/>
                </w:rPr>
                <w:delText xml:space="preserve">able</w:delText>
              </w:r>
            </w:del>
            <w:r w:rsidDel="00000000" w:rsidR="00000000" w:rsidRPr="00000000">
              <w:rPr>
                <w:rFonts w:ascii="Cambria" w:cs="Cambria" w:eastAsia="Cambria" w:hAnsi="Cambria"/>
                <w:sz w:val="24"/>
                <w:szCs w:val="24"/>
                <w:rtl w:val="0"/>
              </w:rPr>
              <w:t xml:space="preserve"> by </w:t>
            </w:r>
            <w:commentRangeStart w:id="10"/>
            <w:r w:rsidDel="00000000" w:rsidR="00000000" w:rsidRPr="00000000">
              <w:rPr>
                <w:rFonts w:ascii="Cambria" w:cs="Cambria" w:eastAsia="Cambria" w:hAnsi="Cambria"/>
                <w:sz w:val="24"/>
                <w:szCs w:val="24"/>
                <w:rtl w:val="0"/>
              </w:rPr>
              <w:t xml:space="preserve">DARIAH </w:t>
            </w:r>
            <w:ins w:author="Matej du Monde" w:id="53" w:date="2017-06-15T15:10:53Z">
              <w:r w:rsidDel="00000000" w:rsidR="00000000" w:rsidRPr="00000000">
                <w:rPr>
                  <w:rFonts w:ascii="Cambria" w:cs="Cambria" w:eastAsia="Cambria" w:hAnsi="Cambria"/>
                  <w:sz w:val="24"/>
                  <w:szCs w:val="24"/>
                  <w:rtl w:val="0"/>
                </w:rPr>
                <w:t xml:space="preserve">monitoring </w:t>
              </w:r>
            </w:ins>
            <w:r w:rsidDel="00000000" w:rsidR="00000000" w:rsidRPr="00000000">
              <w:rPr>
                <w:rFonts w:ascii="Cambria" w:cs="Cambria" w:eastAsia="Cambria" w:hAnsi="Cambria"/>
                <w:sz w:val="24"/>
                <w:szCs w:val="24"/>
                <w:rtl w:val="0"/>
              </w:rPr>
              <w:t xml:space="preserve">service</w:t>
            </w:r>
            <w:del w:author="Matej du Monde" w:id="54" w:date="2017-06-15T15:15:27Z">
              <w:commentRangeEnd w:id="10"/>
              <w:r w:rsidDel="00000000" w:rsidR="00000000" w:rsidRPr="00000000">
                <w:commentReference w:id="10"/>
              </w:r>
              <w:r w:rsidDel="00000000" w:rsidR="00000000" w:rsidRPr="00000000">
                <w:rPr>
                  <w:rFonts w:ascii="Cambria" w:cs="Cambria" w:eastAsia="Cambria" w:hAnsi="Cambria"/>
                  <w:sz w:val="24"/>
                  <w:szCs w:val="24"/>
                  <w:rtl w:val="0"/>
                </w:rPr>
                <w:delText xml:space="preserve">s</w:delText>
              </w:r>
            </w:del>
            <w:ins w:author="Matej du Monde" w:id="54" w:date="2017-06-15T15:15:27Z">
              <w:r w:rsidDel="00000000" w:rsidR="00000000" w:rsidRPr="00000000">
                <w:rPr>
                  <w:rFonts w:ascii="Cambria" w:cs="Cambria" w:eastAsia="Cambria" w:hAnsi="Cambria"/>
                  <w:sz w:val="24"/>
                  <w:szCs w:val="24"/>
                  <w:rtl w:val="0"/>
                </w:rPr>
                <w:br w:type="textWrapping"/>
                <w:t xml:space="preserve">(added value of being monitored by DARIAH is the sense of the service being part of one coherent infrastructure and an independent control instance)</w:t>
              </w:r>
            </w:ins>
            <w:r w:rsidDel="00000000" w:rsidR="00000000" w:rsidRPr="00000000">
              <w:rPr>
                <w:rtl w:val="0"/>
              </w:rPr>
            </w:r>
          </w:p>
        </w:tc>
      </w:tr>
    </w:tbl>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1"/>
        </w:numPr>
        <w:pBdr/>
        <w:spacing w:before="0" w:line="331.2"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User statistics - ideally through DARIAH piwik</w:t>
      </w:r>
      <w:ins w:author="Matej du Monde" w:id="55" w:date="2017-06-15T15:17:13Z">
        <w:r w:rsidDel="00000000" w:rsidR="00000000" w:rsidRPr="00000000">
          <w:rPr>
            <w:rFonts w:ascii="Cambria" w:cs="Cambria" w:eastAsia="Cambria" w:hAnsi="Cambria"/>
            <w:sz w:val="24"/>
            <w:szCs w:val="24"/>
            <w:rtl w:val="0"/>
          </w:rPr>
          <w:br w:type="textWrapping"/>
          <w:t xml:space="preserve">Note: User statistics via DARIAH allow to view the service in the context of the bigger infrastructure. </w:t>
        </w:r>
      </w:ins>
      <w:r w:rsidDel="00000000" w:rsidR="00000000" w:rsidRPr="00000000">
        <w:rPr>
          <w:rtl w:val="0"/>
        </w:rPr>
      </w:r>
    </w:p>
    <w:tbl>
      <w:tblPr>
        <w:tblStyle w:val="Table12"/>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user statistics</w:t>
            </w:r>
            <w:ins w:author="Matej du Monde" w:id="56" w:date="2017-06-15T15:16:01Z">
              <w:r w:rsidDel="00000000" w:rsidR="00000000" w:rsidRPr="00000000">
                <w:rPr>
                  <w:rFonts w:ascii="Cambria" w:cs="Cambria" w:eastAsia="Cambria" w:hAnsi="Cambria"/>
                  <w:sz w:val="24"/>
                  <w:szCs w:val="24"/>
                  <w:rtl w:val="0"/>
                </w:rPr>
                <w:t xml:space="preserve"> are being collected</w:t>
              </w:r>
            </w:ins>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Own solution for user statistics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statistics via </w:t>
            </w:r>
            <w:commentRangeStart w:id="11"/>
            <w:r w:rsidDel="00000000" w:rsidR="00000000" w:rsidRPr="00000000">
              <w:rPr>
                <w:rFonts w:ascii="Cambria" w:cs="Cambria" w:eastAsia="Cambria" w:hAnsi="Cambria"/>
                <w:sz w:val="24"/>
                <w:szCs w:val="24"/>
                <w:rtl w:val="0"/>
              </w:rPr>
              <w:t xml:space="preserve">DARIAH piwik</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1"/>
        </w:numPr>
        <w:pBdr/>
        <w:spacing w:before="0" w:lineRule="auto"/>
        <w:ind w:left="720" w:hanging="360"/>
        <w:contextualSpacing w:val="1"/>
        <w:rPr>
          <w:sz w:val="24"/>
          <w:szCs w:val="24"/>
        </w:rPr>
      </w:pPr>
      <w:ins w:author="Matej du Monde" w:id="57" w:date="2017-06-15T15:18:23Z">
        <w:r w:rsidDel="00000000" w:rsidR="00000000" w:rsidRPr="00000000">
          <w:rPr>
            <w:rFonts w:ascii="Cambria" w:cs="Cambria" w:eastAsia="Cambria" w:hAnsi="Cambria"/>
            <w:sz w:val="24"/>
            <w:szCs w:val="24"/>
            <w:rtl w:val="0"/>
          </w:rPr>
          <w:t xml:space="preserve">Service supports federated login (</w:t>
        </w:r>
      </w:ins>
      <w:r w:rsidDel="00000000" w:rsidR="00000000" w:rsidRPr="00000000">
        <w:rPr>
          <w:rFonts w:ascii="Cambria" w:cs="Cambria" w:eastAsia="Cambria" w:hAnsi="Cambria"/>
          <w:sz w:val="24"/>
          <w:szCs w:val="24"/>
          <w:rtl w:val="0"/>
        </w:rPr>
        <w:t xml:space="preserve">Single-Sign-On</w:t>
      </w:r>
      <w:ins w:author="Matej du Monde" w:id="58" w:date="2017-06-15T15:18:25Z">
        <w:r w:rsidDel="00000000" w:rsidR="00000000" w:rsidRPr="00000000">
          <w:rPr>
            <w:rFonts w:ascii="Cambria" w:cs="Cambria" w:eastAsia="Cambria" w:hAnsi="Cambria"/>
            <w:sz w:val="24"/>
            <w:szCs w:val="24"/>
            <w:rtl w:val="0"/>
          </w:rPr>
          <w:t xml:space="preserve">,</w:t>
        </w:r>
      </w:ins>
      <w:del w:author="Matej du Monde" w:id="58" w:date="2017-06-15T15:18:25Z">
        <w:r w:rsidDel="00000000" w:rsidR="00000000" w:rsidRPr="00000000">
          <w:rPr>
            <w:rFonts w:ascii="Cambria" w:cs="Cambria" w:eastAsia="Cambria" w:hAnsi="Cambria"/>
            <w:sz w:val="24"/>
            <w:szCs w:val="24"/>
            <w:rtl w:val="0"/>
          </w:rPr>
          <w:delText xml:space="preserve"> (</w:delText>
        </w:r>
      </w:del>
      <w:r w:rsidDel="00000000" w:rsidR="00000000" w:rsidRPr="00000000">
        <w:rPr>
          <w:rFonts w:ascii="Cambria" w:cs="Cambria" w:eastAsia="Cambria" w:hAnsi="Cambria"/>
          <w:sz w:val="24"/>
          <w:szCs w:val="24"/>
          <w:rtl w:val="0"/>
        </w:rPr>
        <w:t xml:space="preserve">AAI) via Shibboleth (including eduGain)</w:t>
      </w:r>
      <w:ins w:author="Matej du Monde" w:id="59" w:date="2017-06-15T15:18:37Z">
        <w:r w:rsidDel="00000000" w:rsidR="00000000" w:rsidRPr="00000000">
          <w:rPr>
            <w:rFonts w:ascii="Cambria" w:cs="Cambria" w:eastAsia="Cambria" w:hAnsi="Cambria"/>
            <w:sz w:val="24"/>
            <w:szCs w:val="24"/>
            <w:rtl w:val="0"/>
          </w:rPr>
          <w:t xml:space="preserve">, and/or via OpenID</w:t>
        </w:r>
      </w:ins>
      <w:r w:rsidDel="00000000" w:rsidR="00000000" w:rsidRPr="00000000">
        <w:rPr>
          <w:rtl w:val="0"/>
        </w:rPr>
      </w:r>
    </w:p>
    <w:tbl>
      <w:tblPr>
        <w:tblStyle w:val="Table13"/>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45"/>
        <w:gridCol w:w="6375"/>
        <w:tblGridChange w:id="0">
          <w:tblGrid>
            <w:gridCol w:w="825"/>
            <w:gridCol w:w="1845"/>
            <w:gridCol w:w="63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AAI (just local login)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ins w:author="Matej du Monde" w:id="60" w:date="2017-06-15T15:19:16Z">
              <w:r w:rsidDel="00000000" w:rsidR="00000000" w:rsidRPr="00000000">
                <w:rPr>
                  <w:rFonts w:ascii="Cambria" w:cs="Cambria" w:eastAsia="Cambria" w:hAnsi="Cambria"/>
                  <w:sz w:val="24"/>
                  <w:szCs w:val="24"/>
                  <w:rtl w:val="0"/>
                </w:rPr>
                <w:t xml:space="preserve">OpenID or </w:t>
              </w:r>
            </w:ins>
            <w:r w:rsidDel="00000000" w:rsidR="00000000" w:rsidRPr="00000000">
              <w:rPr>
                <w:rFonts w:ascii="Cambria" w:cs="Cambria" w:eastAsia="Cambria" w:hAnsi="Cambria"/>
                <w:sz w:val="24"/>
                <w:szCs w:val="24"/>
                <w:rtl w:val="0"/>
              </w:rPr>
              <w:t xml:space="preserve">Shibboleth login </w:t>
            </w:r>
            <w:del w:author="Matej du Monde" w:id="61" w:date="2017-06-15T15:19:24Z">
              <w:r w:rsidDel="00000000" w:rsidR="00000000" w:rsidRPr="00000000">
                <w:rPr>
                  <w:rFonts w:ascii="Cambria" w:cs="Cambria" w:eastAsia="Cambria" w:hAnsi="Cambria"/>
                  <w:sz w:val="24"/>
                  <w:szCs w:val="24"/>
                  <w:rtl w:val="0"/>
                </w:rPr>
                <w:delText xml:space="preserve">possible </w:delText>
              </w:r>
            </w:del>
            <w:r w:rsidDel="00000000" w:rsidR="00000000" w:rsidRPr="00000000">
              <w:rPr>
                <w:rFonts w:ascii="Cambria" w:cs="Cambria" w:eastAsia="Cambria" w:hAnsi="Cambria"/>
                <w:sz w:val="24"/>
                <w:szCs w:val="24"/>
                <w:rtl w:val="0"/>
              </w:rPr>
              <w:t xml:space="preserve">with DARIAH account OR some institutional accounts </w:t>
            </w:r>
            <w:ins w:author="Matej du Monde" w:id="62" w:date="2017-06-15T15:19:38Z">
              <w:r w:rsidDel="00000000" w:rsidR="00000000" w:rsidRPr="00000000">
                <w:rPr>
                  <w:rFonts w:ascii="Cambria" w:cs="Cambria" w:eastAsia="Cambria" w:hAnsi="Cambria"/>
                  <w:sz w:val="24"/>
                  <w:szCs w:val="24"/>
                  <w:rtl w:val="0"/>
                  <w:rPrChange w:author="Matej du Monde" w:id="63" w:date="2017-06-15T15:19:38Z">
                    <w:rPr>
                      <w:rFonts w:ascii="Cambria" w:cs="Cambria" w:eastAsia="Cambria" w:hAnsi="Cambria"/>
                      <w:sz w:val="24"/>
                      <w:szCs w:val="24"/>
                    </w:rPr>
                  </w:rPrChange>
                </w:rPr>
                <w:t xml:space="preserve">possible</w:t>
              </w:r>
              <w:r w:rsidDel="00000000" w:rsidR="00000000" w:rsidRPr="00000000">
                <w:rPr>
                  <w:rFonts w:ascii="Cambria" w:cs="Cambria" w:eastAsia="Cambria" w:hAnsi="Cambria"/>
                  <w:sz w:val="24"/>
                  <w:szCs w:val="24"/>
                  <w:rtl w:val="0"/>
                </w:rPr>
                <w:t xml:space="preserve">, </w:t>
              </w:r>
            </w:ins>
            <w:del w:author="Matej du Monde" w:id="62" w:date="2017-06-15T15:19:38Z">
              <w:r w:rsidDel="00000000" w:rsidR="00000000" w:rsidRPr="00000000">
                <w:rPr>
                  <w:rFonts w:ascii="Cambria" w:cs="Cambria" w:eastAsia="Cambria" w:hAnsi="Cambria"/>
                  <w:sz w:val="24"/>
                  <w:szCs w:val="24"/>
                  <w:rtl w:val="0"/>
                </w:rPr>
                <w:delText xml:space="preserve">(</w:delText>
              </w:r>
            </w:del>
            <w:r w:rsidDel="00000000" w:rsidR="00000000" w:rsidRPr="00000000">
              <w:rPr>
                <w:rFonts w:ascii="Cambria" w:cs="Cambria" w:eastAsia="Cambria" w:hAnsi="Cambria"/>
                <w:sz w:val="24"/>
                <w:szCs w:val="24"/>
                <w:rtl w:val="0"/>
              </w:rPr>
              <w:t xml:space="preserve">however comprehensive coverage missing</w:t>
            </w:r>
            <w:del w:author="Matej du Monde" w:id="64" w:date="2017-06-15T15:19:40Z">
              <w:r w:rsidDel="00000000" w:rsidR="00000000" w:rsidRPr="00000000">
                <w:rPr>
                  <w:rFonts w:ascii="Cambria" w:cs="Cambria" w:eastAsia="Cambria" w:hAnsi="Cambria"/>
                  <w:sz w:val="24"/>
                  <w:szCs w:val="24"/>
                  <w:rtl w:val="0"/>
                </w:rPr>
                <w:delText xml:space="preserve">)</w:delText>
              </w:r>
            </w:del>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Shibboleth </w:t>
            </w:r>
            <w:ins w:author="Matej du Monde" w:id="65" w:date="2017-06-15T15:18:51Z">
              <w:r w:rsidDel="00000000" w:rsidR="00000000" w:rsidRPr="00000000">
                <w:rPr>
                  <w:rFonts w:ascii="Cambria" w:cs="Cambria" w:eastAsia="Cambria" w:hAnsi="Cambria"/>
                  <w:sz w:val="24"/>
                  <w:szCs w:val="24"/>
                  <w:rtl w:val="0"/>
                </w:rPr>
                <w:t xml:space="preserve">(and/or OpenID) </w:t>
              </w:r>
            </w:ins>
            <w:r w:rsidDel="00000000" w:rsidR="00000000" w:rsidRPr="00000000">
              <w:rPr>
                <w:rFonts w:ascii="Cambria" w:cs="Cambria" w:eastAsia="Cambria" w:hAnsi="Cambria"/>
                <w:sz w:val="24"/>
                <w:szCs w:val="24"/>
                <w:rtl w:val="0"/>
              </w:rPr>
              <w:t xml:space="preserve">login possible with DARIAH account and any institutional account (in one of the eduGain countries) </w:t>
            </w:r>
            <w:del w:author="Matej du Monde" w:id="66" w:date="2017-06-15T15:17:41Z">
              <w:r w:rsidDel="00000000" w:rsidR="00000000" w:rsidRPr="00000000">
                <w:rPr>
                  <w:rFonts w:ascii="Cambria" w:cs="Cambria" w:eastAsia="Cambria" w:hAnsi="Cambria"/>
                  <w:sz w:val="24"/>
                  <w:szCs w:val="24"/>
                  <w:rtl w:val="0"/>
                </w:rPr>
                <w:delText xml:space="preserve">(or not applicable, because no login required)</w:delText>
              </w:r>
            </w:del>
            <w:r w:rsidDel="00000000" w:rsidR="00000000" w:rsidRPr="00000000">
              <w:rPr>
                <w:rtl w:val="0"/>
              </w:rPr>
            </w:r>
          </w:p>
        </w:tc>
      </w:tr>
      <w:tr>
        <w:trPr>
          <w:ins w:author="Matej du Monde" w:id="67" w:date="2017-06-15T15:17:38Z"/>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ns w:author="Matej du Monde" w:id="67" w:date="2017-06-15T15:17:38Z"/>
                <w:rFonts w:ascii="Cambria" w:cs="Cambria" w:eastAsia="Cambria" w:hAnsi="Cambria"/>
                <w:sz w:val="24"/>
                <w:szCs w:val="24"/>
                <w:rPrChange w:author="Matej du Monde" w:id="68" w:date="2017-06-15T15:17:38Z">
                  <w:rPr>
                    <w:rFonts w:ascii="Cambria" w:cs="Cambria" w:eastAsia="Cambria" w:hAnsi="Cambria"/>
                    <w:sz w:val="24"/>
                    <w:szCs w:val="24"/>
                  </w:rPr>
                </w:rPrChange>
              </w:rPr>
            </w:pPr>
            <w:ins w:author="Matej du Monde" w:id="67" w:date="2017-06-15T15:17:38Z">
              <w:r w:rsidDel="00000000" w:rsidR="00000000" w:rsidRPr="00000000">
                <w:rPr>
                  <w:rFonts w:ascii="Cambria" w:cs="Cambria" w:eastAsia="Cambria" w:hAnsi="Cambria"/>
                  <w:sz w:val="24"/>
                  <w:szCs w:val="24"/>
                  <w:rtl w:val="0"/>
                  <w:rPrChange w:author="Matej du Monde" w:id="68" w:date="2017-06-15T15:17:38Z">
                    <w:rPr>
                      <w:rFonts w:ascii="Cambria" w:cs="Cambria" w:eastAsia="Cambria" w:hAnsi="Cambria"/>
                      <w:sz w:val="24"/>
                      <w:szCs w:val="24"/>
                    </w:rPr>
                  </w:rPrChange>
                </w:rPr>
                <w:t xml:space="preserve">X</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67" w:date="2017-06-15T15:17:38Z"/>
                <w:rFonts w:ascii="Cambria" w:cs="Cambria" w:eastAsia="Cambria" w:hAnsi="Cambria"/>
                <w:sz w:val="24"/>
                <w:szCs w:val="24"/>
                <w:rPrChange w:author="Matej du Monde" w:id="68" w:date="2017-06-15T15:17:38Z">
                  <w:rPr>
                    <w:rFonts w:ascii="Cambria" w:cs="Cambria" w:eastAsia="Cambria" w:hAnsi="Cambria"/>
                    <w:sz w:val="24"/>
                    <w:szCs w:val="24"/>
                  </w:rPr>
                </w:rPrChange>
              </w:rPr>
            </w:pPr>
            <w:ins w:author="Matej du Monde" w:id="67" w:date="2017-06-15T15:17:38Z">
              <w:r w:rsidDel="00000000" w:rsidR="00000000" w:rsidRPr="00000000">
                <w:rPr>
                  <w:rFonts w:ascii="Cambria" w:cs="Cambria" w:eastAsia="Cambria" w:hAnsi="Cambria"/>
                  <w:sz w:val="24"/>
                  <w:szCs w:val="24"/>
                  <w:rtl w:val="0"/>
                  <w:rPrChange w:author="Matej du Monde" w:id="68" w:date="2017-06-15T15:17:38Z">
                    <w:rPr>
                      <w:rFonts w:ascii="Cambria" w:cs="Cambria" w:eastAsia="Cambria" w:hAnsi="Cambria"/>
                      <w:sz w:val="24"/>
                      <w:szCs w:val="24"/>
                    </w:rPr>
                  </w:rPrChange>
                </w:rPr>
                <w:t xml:space="preserve">Not applicable</w:t>
              </w:r>
            </w:ins>
          </w:p>
        </w:tc>
        <w:tc>
          <w:tcPr>
            <w:tcMar>
              <w:top w:w="100.0" w:type="dxa"/>
              <w:left w:w="100.0" w:type="dxa"/>
              <w:bottom w:w="100.0" w:type="dxa"/>
              <w:right w:w="100.0" w:type="dxa"/>
            </w:tcMar>
          </w:tcPr>
          <w:p w:rsidR="00000000" w:rsidDel="00000000" w:rsidP="00000000" w:rsidRDefault="00000000" w:rsidRPr="00000000">
            <w:pPr>
              <w:pBdr/>
              <w:contextualSpacing w:val="0"/>
              <w:rPr>
                <w:ins w:author="Matej du Monde" w:id="67" w:date="2017-06-15T15:17:38Z"/>
                <w:rFonts w:ascii="Cambria" w:cs="Cambria" w:eastAsia="Cambria" w:hAnsi="Cambria"/>
                <w:sz w:val="24"/>
                <w:szCs w:val="24"/>
                <w:rPrChange w:author="Matej du Monde" w:id="68" w:date="2017-06-15T15:17:38Z">
                  <w:rPr>
                    <w:rFonts w:ascii="Cambria" w:cs="Cambria" w:eastAsia="Cambria" w:hAnsi="Cambria"/>
                    <w:sz w:val="24"/>
                    <w:szCs w:val="24"/>
                  </w:rPr>
                </w:rPrChange>
              </w:rPr>
            </w:pPr>
            <w:ins w:author="Matej du Monde" w:id="67" w:date="2017-06-15T15:17:38Z">
              <w:r w:rsidDel="00000000" w:rsidR="00000000" w:rsidRPr="00000000">
                <w:rPr>
                  <w:rFonts w:ascii="Cambria" w:cs="Cambria" w:eastAsia="Cambria" w:hAnsi="Cambria"/>
                  <w:sz w:val="24"/>
                  <w:szCs w:val="24"/>
                  <w:rtl w:val="0"/>
                  <w:rPrChange w:author="Matej du Monde" w:id="68" w:date="2017-06-15T15:17:38Z">
                    <w:rPr>
                      <w:rFonts w:ascii="Cambria" w:cs="Cambria" w:eastAsia="Cambria" w:hAnsi="Cambria"/>
                      <w:sz w:val="24"/>
                      <w:szCs w:val="24"/>
                    </w:rPr>
                  </w:rPrChange>
                </w:rPr>
                <w:t xml:space="preserve">No login required</w:t>
              </w:r>
            </w:ins>
          </w:p>
        </w:tc>
      </w:tr>
    </w:tbl>
    <w:p w:rsidR="00000000" w:rsidDel="00000000" w:rsidP="00000000" w:rsidRDefault="00000000" w:rsidRPr="00000000">
      <w:pPr>
        <w:pStyle w:val="Heading1"/>
        <w:pBdr/>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pStyle w:val="Heading1"/>
        <w:pBdr/>
        <w:contextualSpacing w:val="0"/>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rdcrjn" w:id="11"/>
      <w:bookmarkEnd w:id="11"/>
      <w:r w:rsidDel="00000000" w:rsidR="00000000" w:rsidRPr="00000000">
        <w:rPr>
          <w:rtl w:val="0"/>
        </w:rPr>
        <w:t xml:space="preserve">Services - Additional Type specific Assessment Criteria</w:t>
      </w:r>
    </w:p>
    <w:p w:rsidR="00000000" w:rsidDel="00000000" w:rsidP="00000000" w:rsidRDefault="00000000" w:rsidRPr="00000000">
      <w:pPr>
        <w:pStyle w:val="Heading2"/>
        <w:pBdr/>
        <w:contextualSpacing w:val="0"/>
        <w:rPr/>
      </w:pPr>
      <w:bookmarkStart w:colFirst="0" w:colLast="0" w:name="_26in1rg" w:id="12"/>
      <w:bookmarkEnd w:id="12"/>
      <w:r w:rsidDel="00000000" w:rsidR="00000000" w:rsidRPr="00000000">
        <w:rPr>
          <w:rtl w:val="0"/>
        </w:rPr>
        <w:t xml:space="preserve">1.1 Data hosting service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Hosting or depositing service, i.e. the ability and willingness to store and (optionally) provide/publish/expose/give access to data of other partner for a defined period of time  to enable his platforms/his repositories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scopeNote: This covers mainly traditional repositories for publications and research data, but also any other service that allows to enter, store and publish/present resources/content of any kind, including physical repositories and archives., (in a broad sense, they can be physical or digital repositories) to host data from other partners. For example: Cléo’s platforms (Calenda, Hypothèses, Revues.org, OpenEdition)</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Apart from taking responsibility for the contents it hosts, a platform may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Inform users or other platforms about the contents it hosts (via OAI-PMH for instance)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views of the contents. That is somehow, publish the contents.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interfaces for other platforms or tools to connect and access the contents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mechanisms of access control</w:t>
      </w:r>
    </w:p>
    <w:p w:rsidR="00000000" w:rsidDel="00000000" w:rsidP="00000000" w:rsidRDefault="00000000" w:rsidRPr="00000000">
      <w:pPr>
        <w:pBdr/>
        <w:contextualSpacing w:val="0"/>
        <w:rPr>
          <w:rFonts w:ascii="Cambria" w:cs="Cambria" w:eastAsia="Cambria" w:hAnsi="Cambria"/>
          <w:color w:val="6d9eeb"/>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p>
    <w:p w:rsidR="00000000" w:rsidDel="00000000" w:rsidP="00000000" w:rsidRDefault="00000000" w:rsidRPr="00000000">
      <w:pPr>
        <w:numPr>
          <w:ilvl w:val="0"/>
          <w:numId w:val="12"/>
        </w:numPr>
        <w:pBdr/>
        <w:spacing w:after="0" w:before="0" w:lineRule="auto"/>
        <w:ind w:left="720" w:hanging="360"/>
        <w:contextualSpacing w:val="1"/>
        <w:rPr>
          <w:sz w:val="24"/>
          <w:szCs w:val="24"/>
        </w:rPr>
      </w:pPr>
      <w:hyperlink r:id="rId9">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numPr>
          <w:ilvl w:val="0"/>
          <w:numId w:val="12"/>
        </w:numPr>
        <w:pBdr/>
        <w:spacing w:after="0" w:before="0" w:lineRule="auto"/>
        <w:ind w:left="720" w:hanging="360"/>
        <w:contextualSpacing w:val="1"/>
        <w:rPr>
          <w:sz w:val="24"/>
          <w:szCs w:val="24"/>
        </w:rPr>
      </w:pPr>
      <w:hyperlink r:id="rId10">
        <w:r w:rsidDel="00000000" w:rsidR="00000000" w:rsidRPr="00000000">
          <w:rPr>
            <w:rFonts w:ascii="Cambria" w:cs="Cambria" w:eastAsia="Cambria" w:hAnsi="Cambria"/>
            <w:color w:val="1155cc"/>
            <w:sz w:val="24"/>
            <w:szCs w:val="24"/>
            <w:u w:val="single"/>
            <w:rtl w:val="0"/>
          </w:rPr>
          <w:t xml:space="preserve">Services - General Assessment Criteria</w:t>
        </w:r>
      </w:hyperlink>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There is help provided by the repository/platform describing what information is needed for others to assess the quality of the data, compliance with disciplinary and ethical norms and (alt)metrics about the use of the information. [</w:t>
      </w:r>
      <w:commentRangeStart w:id="12"/>
      <w:commentRangeStart w:id="13"/>
      <w:r w:rsidDel="00000000" w:rsidR="00000000" w:rsidRPr="00000000">
        <w:rPr>
          <w:rFonts w:ascii="Cambria" w:cs="Cambria" w:eastAsia="Cambria" w:hAnsi="Cambria"/>
          <w:sz w:val="24"/>
          <w:szCs w:val="24"/>
          <w:rtl w:val="0"/>
        </w:rPr>
        <w:t xml:space="preserve">CoreTrustSeal-Requirement </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Cambria" w:cs="Cambria" w:eastAsia="Cambria" w:hAnsi="Cambria"/>
          <w:sz w:val="24"/>
          <w:szCs w:val="24"/>
          <w:rtl w:val="0"/>
        </w:rPr>
        <w:t xml:space="preserve">4, 11 &amp; 14]</w:t>
      </w:r>
    </w:p>
    <w:tbl>
      <w:tblPr>
        <w:tblStyle w:val="Table14"/>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There is a list of the formats accepted or promoted by the repository/platform. So that data producers are able to provide the data in formats recommended by the data repository. [CoreTrustSeal-Requirement 8]</w:t>
      </w:r>
    </w:p>
    <w:tbl>
      <w:tblPr>
        <w:tblStyle w:val="Table15"/>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There is a description of the means the repository/platform uses to ensure compliance with legal regulations and contracts including, when applicable, regulations governing the protection of human subjects. [CoreTrustSeal-Requirement 2&amp;4]</w:t>
      </w:r>
    </w:p>
    <w:tbl>
      <w:tblPr>
        <w:tblStyle w:val="Table16"/>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 processes and procedures for managing data storage are documented [CoreTrustSeal-Requirement 9]</w:t>
      </w:r>
    </w:p>
    <w:tbl>
      <w:tblPr>
        <w:tblStyle w:val="Table17"/>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commentRangeStart w:id="14"/>
      <w:r w:rsidDel="00000000" w:rsidR="00000000" w:rsidRPr="00000000">
        <w:rPr>
          <w:rFonts w:ascii="Cambria" w:cs="Cambria" w:eastAsia="Cambria" w:hAnsi="Cambria"/>
          <w:sz w:val="24"/>
          <w:szCs w:val="24"/>
          <w:rtl w:val="0"/>
        </w:rPr>
        <w:t xml:space="preserve">The ways provided for data re-users to discover and use the data and refer to them in a persistent way are described. [</w:t>
      </w:r>
      <w:commentRangeEnd w:id="14"/>
      <w:r w:rsidDel="00000000" w:rsidR="00000000" w:rsidRPr="00000000">
        <w:commentReference w:id="14"/>
      </w:r>
      <w:r w:rsidDel="00000000" w:rsidR="00000000" w:rsidRPr="00000000">
        <w:rPr>
          <w:rFonts w:ascii="Cambria" w:cs="Cambria" w:eastAsia="Cambria" w:hAnsi="Cambria"/>
          <w:sz w:val="24"/>
          <w:szCs w:val="24"/>
          <w:rtl w:val="0"/>
        </w:rPr>
        <w:t xml:space="preserve">CoreTrustSeal-Requirement 11&amp;13&amp;14]</w:t>
      </w:r>
    </w:p>
    <w:tbl>
      <w:tblPr>
        <w:tblStyle w:val="Table18"/>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 maximum reaction time for reacting, accepting, processing etc. a request regarding hosting data is indicated.</w:t>
      </w:r>
    </w:p>
    <w:tbl>
      <w:tblPr>
        <w:tblStyle w:val="Table19"/>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commentRangeStart w:id="15"/>
            <w:commentRangeStart w:id="16"/>
            <w:commentRangeStart w:id="17"/>
            <w:r w:rsidDel="00000000" w:rsidR="00000000" w:rsidRPr="00000000">
              <w:rPr>
                <w:rFonts w:ascii="Cambria" w:cs="Cambria" w:eastAsia="Cambria" w:hAnsi="Cambria"/>
                <w:sz w:val="24"/>
                <w:szCs w:val="24"/>
                <w:rtl w:val="0"/>
              </w:rPr>
              <w:t xml:space="preserve">Description</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w:t>
            </w:r>
          </w:p>
        </w:tc>
      </w:tr>
    </w:tbl>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 responsibility of the platform/repository manager, regarding data continuity, intellectual property (types of licence), reuse, etc. are clearly mentioned.</w:t>
      </w:r>
    </w:p>
    <w:tbl>
      <w:tblPr>
        <w:tblStyle w:val="Table20"/>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commentRangeStart w:id="18"/>
            <w:r w:rsidDel="00000000" w:rsidR="00000000" w:rsidRPr="00000000">
              <w:rPr>
                <w:rFonts w:ascii="Cambria" w:cs="Cambria" w:eastAsia="Cambria" w:hAnsi="Cambria"/>
                <w:sz w:val="24"/>
                <w:szCs w:val="24"/>
                <w:rtl w:val="0"/>
              </w:rPr>
              <w:t xml:space="preserve">Description</w:t>
            </w:r>
            <w:commentRangeEnd w:id="18"/>
            <w:r w:rsidDel="00000000" w:rsidR="00000000" w:rsidRPr="00000000">
              <w:commentReference w:id="18"/>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OpenEdition, HAL, EHRI, CENDARI, EASY (DANS), </w:t>
      </w:r>
      <w:hyperlink r:id="rId11">
        <w:r w:rsidDel="00000000" w:rsidR="00000000" w:rsidRPr="00000000">
          <w:rPr>
            <w:rFonts w:ascii="Cambria" w:cs="Cambria" w:eastAsia="Cambria" w:hAnsi="Cambria"/>
            <w:color w:val="1155cc"/>
            <w:sz w:val="24"/>
            <w:szCs w:val="24"/>
            <w:u w:val="single"/>
            <w:rtl w:val="0"/>
          </w:rPr>
          <w:t xml:space="preserve">NARCIS</w:t>
        </w:r>
      </w:hyperlink>
      <w:r w:rsidDel="00000000" w:rsidR="00000000" w:rsidRPr="00000000">
        <w:rPr>
          <w:rFonts w:ascii="Cambria" w:cs="Cambria" w:eastAsia="Cambria" w:hAnsi="Cambria"/>
          <w:sz w:val="24"/>
          <w:szCs w:val="24"/>
          <w:rtl w:val="0"/>
        </w:rPr>
        <w:t xml:space="preserve">, </w:t>
      </w:r>
      <w:hyperlink r:id="rId12">
        <w:r w:rsidDel="00000000" w:rsidR="00000000" w:rsidRPr="00000000">
          <w:rPr>
            <w:rFonts w:ascii="Cambria" w:cs="Cambria" w:eastAsia="Cambria" w:hAnsi="Cambria"/>
            <w:color w:val="1155cc"/>
            <w:sz w:val="24"/>
            <w:szCs w:val="24"/>
            <w:u w:val="single"/>
            <w:rtl w:val="0"/>
          </w:rPr>
          <w:t xml:space="preserve">GAMS Graz</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Cléo’s platforms (Calenda, Hypothèses, Revues.org, OpenEdition), hosting services for digitized content/assets </w:t>
      </w:r>
    </w:p>
    <w:p w:rsidR="00000000" w:rsidDel="00000000" w:rsidP="00000000" w:rsidRDefault="00000000" w:rsidRPr="00000000">
      <w:pPr>
        <w:pStyle w:val="Heading2"/>
        <w:pBdr/>
        <w:contextualSpacing w:val="0"/>
        <w:rPr/>
      </w:pPr>
      <w:bookmarkStart w:colFirst="0" w:colLast="0" w:name="_lnxbz9" w:id="13"/>
      <w:bookmarkEnd w:id="13"/>
      <w:r w:rsidDel="00000000" w:rsidR="00000000" w:rsidRPr="00000000">
        <w:rPr>
          <w:rtl w:val="0"/>
        </w:rPr>
        <w:t xml:space="preserve">1.2 Processing Service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(digital) service that applies some algorithmic processing (statistic analysis, annotation) on given data, or provides means to edit/curate data (e.g. web interface for collaborative editing).</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scopeNote: Processing service is distinct from content hosting service in that it does not store data, but generates new data based on given input.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Ideally, processing services are connected seamlessly with hosting service to appear to a user as one (virtual research) environment.</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p>
    <w:p w:rsidR="00000000" w:rsidDel="00000000" w:rsidP="00000000" w:rsidRDefault="00000000" w:rsidRPr="00000000">
      <w:pPr>
        <w:numPr>
          <w:ilvl w:val="0"/>
          <w:numId w:val="12"/>
        </w:numPr>
        <w:pBdr/>
        <w:spacing w:after="0" w:before="0" w:lineRule="auto"/>
        <w:ind w:left="720" w:hanging="360"/>
        <w:contextualSpacing w:val="1"/>
        <w:rPr>
          <w:sz w:val="24"/>
          <w:szCs w:val="24"/>
        </w:rPr>
      </w:pPr>
      <w:hyperlink r:id="rId13">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numPr>
          <w:ilvl w:val="0"/>
          <w:numId w:val="12"/>
        </w:numPr>
        <w:pBdr/>
        <w:spacing w:after="0" w:before="0" w:lineRule="auto"/>
        <w:ind w:left="720" w:hanging="360"/>
        <w:contextualSpacing w:val="1"/>
        <w:rPr>
          <w:sz w:val="24"/>
          <w:szCs w:val="24"/>
        </w:rPr>
      </w:pPr>
      <w:hyperlink r:id="rId14">
        <w:r w:rsidDel="00000000" w:rsidR="00000000" w:rsidRPr="00000000">
          <w:rPr>
            <w:rFonts w:ascii="Cambria" w:cs="Cambria" w:eastAsia="Cambria" w:hAnsi="Cambria"/>
            <w:color w:val="1155cc"/>
            <w:sz w:val="24"/>
            <w:szCs w:val="24"/>
            <w:u w:val="single"/>
            <w:rtl w:val="0"/>
          </w:rPr>
          <w:t xml:space="preserve">Services - General Assessment Criteria</w:t>
        </w:r>
      </w:hyperlink>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Provide sufficient information to assess the quality of the software, its compliance with disciplinary and ethical norms and (alt)metrics about the use of the information. [CoreTrustSeal-Requirement 4,11 &amp;14]</w:t>
      </w:r>
    </w:p>
    <w:tbl>
      <w:tblPr>
        <w:tblStyle w:val="Table21"/>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Use due diligence to ensure compliance with legal regulations and contracts including, when applicable, regulations governing the protection of human subjects. [CoreTrustSeal-Requirement 2&amp;4]</w:t>
      </w:r>
    </w:p>
    <w:tbl>
      <w:tblPr>
        <w:tblStyle w:val="Table22"/>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Examples:</w:t>
      </w:r>
    </w:p>
    <w:p w:rsidR="00000000" w:rsidDel="00000000" w:rsidP="00000000" w:rsidRDefault="00000000" w:rsidRPr="00000000">
      <w:pPr>
        <w:pBdr/>
        <w:contextualSpacing w:val="0"/>
        <w:rPr/>
      </w:pPr>
      <w:r w:rsidDel="00000000" w:rsidR="00000000" w:rsidRPr="00000000">
        <w:rPr>
          <w:rFonts w:ascii="Cambria" w:cs="Cambria" w:eastAsia="Cambria" w:hAnsi="Cambria"/>
          <w:sz w:val="24"/>
          <w:szCs w:val="24"/>
          <w:rtl w:val="0"/>
        </w:rPr>
        <w:t xml:space="preserve">Conversion services (</w:t>
      </w:r>
      <w:hyperlink r:id="rId15">
        <w:r w:rsidDel="00000000" w:rsidR="00000000" w:rsidRPr="00000000">
          <w:rPr>
            <w:rFonts w:ascii="Cambria" w:cs="Cambria" w:eastAsia="Cambria" w:hAnsi="Cambria"/>
            <w:color w:val="1155cc"/>
            <w:sz w:val="24"/>
            <w:szCs w:val="24"/>
            <w:u w:val="single"/>
            <w:rtl w:val="0"/>
          </w:rPr>
          <w:t xml:space="preserve">oxgarage</w:t>
        </w:r>
      </w:hyperlink>
      <w:r w:rsidDel="00000000" w:rsidR="00000000" w:rsidRPr="00000000">
        <w:rPr>
          <w:rFonts w:ascii="Cambria" w:cs="Cambria" w:eastAsia="Cambria" w:hAnsi="Cambria"/>
          <w:sz w:val="24"/>
          <w:szCs w:val="24"/>
          <w:rtl w:val="0"/>
        </w:rPr>
        <w:t xml:space="preserve">), Digitisation/OCR, Stylometric analysis, Annotation &amp; Enrichment, Collaborative text editors (etherpad, wiki), </w:t>
      </w:r>
      <w:hyperlink r:id="rId16">
        <w:r w:rsidDel="00000000" w:rsidR="00000000" w:rsidRPr="00000000">
          <w:rPr>
            <w:rFonts w:ascii="Cambria" w:cs="Cambria" w:eastAsia="Cambria" w:hAnsi="Cambria"/>
            <w:color w:val="1155cc"/>
            <w:sz w:val="24"/>
            <w:szCs w:val="24"/>
            <w:u w:val="single"/>
            <w:rtl w:val="0"/>
          </w:rPr>
          <w:t xml:space="preserve">tokenEditor</w:t>
        </w:r>
      </w:hyperlink>
      <w:r w:rsidDel="00000000" w:rsidR="00000000" w:rsidRPr="00000000">
        <w:rPr>
          <w:rFonts w:ascii="Cambria" w:cs="Cambria" w:eastAsia="Cambria" w:hAnsi="Cambria"/>
          <w:sz w:val="24"/>
          <w:szCs w:val="24"/>
          <w:rtl w:val="0"/>
        </w:rPr>
        <w:t xml:space="preserve">@ACDH-OEAW, Enrichment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14"/>
      <w:bookmarkEnd w:id="14"/>
      <w:r w:rsidDel="00000000" w:rsidR="00000000" w:rsidRPr="00000000">
        <w:rPr>
          <w:rtl w:val="0"/>
        </w:rPr>
        <w:t xml:space="preserve">1.3 Support service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Helpdesk services.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p>
    <w:p w:rsidR="00000000" w:rsidDel="00000000" w:rsidP="00000000" w:rsidRDefault="00000000" w:rsidRPr="00000000">
      <w:pPr>
        <w:numPr>
          <w:ilvl w:val="0"/>
          <w:numId w:val="12"/>
        </w:numPr>
        <w:pBdr/>
        <w:spacing w:after="0" w:before="0" w:lineRule="auto"/>
        <w:ind w:left="720" w:hanging="360"/>
        <w:contextualSpacing w:val="1"/>
        <w:rPr>
          <w:sz w:val="24"/>
          <w:szCs w:val="24"/>
        </w:rPr>
      </w:pPr>
      <w:hyperlink r:id="rId17">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numPr>
          <w:ilvl w:val="0"/>
          <w:numId w:val="12"/>
        </w:numPr>
        <w:pBdr/>
        <w:spacing w:before="0" w:lineRule="auto"/>
        <w:ind w:left="720" w:hanging="360"/>
        <w:contextualSpacing w:val="1"/>
        <w:rPr>
          <w:sz w:val="24"/>
          <w:szCs w:val="24"/>
        </w:rPr>
      </w:pPr>
      <w:hyperlink r:id="rId18">
        <w:r w:rsidDel="00000000" w:rsidR="00000000" w:rsidRPr="00000000">
          <w:rPr>
            <w:rFonts w:ascii="Cambria" w:cs="Cambria" w:eastAsia="Cambria" w:hAnsi="Cambria"/>
            <w:color w:val="1155cc"/>
            <w:sz w:val="24"/>
            <w:szCs w:val="24"/>
            <w:u w:val="single"/>
            <w:rtl w:val="0"/>
          </w:rPr>
          <w:t xml:space="preserve">Services - General Assessment Criteria</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1ksv4uv" w:id="15"/>
      <w:bookmarkEnd w:id="15"/>
      <w:r w:rsidDel="00000000" w:rsidR="00000000" w:rsidRPr="00000000">
        <w:rPr>
          <w:rtl w:val="0"/>
        </w:rPr>
        <w:t xml:space="preserve">1.4 Access to resources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(Online) access to resources (datasets). This can be raw data, (web) applications offering rich access to data, or web services that allow a programmatic access to the data (API). </w:t>
      </w:r>
      <w:ins w:author="Matej du Monde" w:id="69" w:date="2017-06-15T15:54:01Z">
        <w:r w:rsidDel="00000000" w:rsidR="00000000" w:rsidRPr="00000000">
          <w:rPr>
            <w:rFonts w:ascii="Cambria" w:cs="Cambria" w:eastAsia="Cambria" w:hAnsi="Cambria"/>
            <w:sz w:val="24"/>
            <w:szCs w:val="24"/>
            <w:rtl w:val="0"/>
          </w:rPr>
          <w:t xml:space="preserve">The granularity of the described resources is up to the content provider, but we encourage a high-level description of whole coherent collections of resources.</w:t>
        </w:r>
      </w:ins>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scopeNote: This type of contribution does not include (national or domain-specific) aggregators, or metadata catalogues, i.e. services that collect information about resources from multiple providers and allow to browse and search in it. These will/can ideally become a source of information about contributions.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also does not include web services processing data (see Processing services contribution)</w:t>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p>
    <w:p w:rsidR="00000000" w:rsidDel="00000000" w:rsidP="00000000" w:rsidRDefault="00000000" w:rsidRPr="00000000">
      <w:pPr>
        <w:numPr>
          <w:ilvl w:val="0"/>
          <w:numId w:val="9"/>
        </w:numPr>
        <w:pBdr/>
        <w:spacing w:after="0" w:before="0" w:lineRule="auto"/>
        <w:ind w:left="720" w:hanging="360"/>
        <w:contextualSpacing w:val="1"/>
        <w:rPr>
          <w:sz w:val="24"/>
          <w:szCs w:val="24"/>
        </w:rPr>
      </w:pPr>
      <w:hyperlink r:id="rId19">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numPr>
          <w:ilvl w:val="0"/>
          <w:numId w:val="9"/>
        </w:numPr>
        <w:pBdr/>
        <w:spacing w:after="0" w:before="0" w:lineRule="auto"/>
        <w:ind w:left="720" w:hanging="360"/>
        <w:contextualSpacing w:val="1"/>
        <w:rPr>
          <w:sz w:val="24"/>
          <w:szCs w:val="24"/>
        </w:rPr>
      </w:pPr>
      <w:hyperlink r:id="rId20">
        <w:r w:rsidDel="00000000" w:rsidR="00000000" w:rsidRPr="00000000">
          <w:rPr>
            <w:rFonts w:ascii="Cambria" w:cs="Cambria" w:eastAsia="Cambria" w:hAnsi="Cambria"/>
            <w:color w:val="1155cc"/>
            <w:sz w:val="24"/>
            <w:szCs w:val="24"/>
            <w:u w:val="single"/>
            <w:rtl w:val="0"/>
          </w:rPr>
          <w:t xml:space="preserve">Services - General Assessment Criteria</w:t>
        </w:r>
      </w:hyperlink>
      <w:r w:rsidDel="00000000" w:rsidR="00000000" w:rsidRPr="00000000">
        <w:rPr>
          <w:rtl w:val="0"/>
        </w:rPr>
      </w:r>
    </w:p>
    <w:p w:rsidR="00000000" w:rsidDel="00000000" w:rsidP="00000000" w:rsidRDefault="00000000" w:rsidRPr="00000000">
      <w:pPr>
        <w:numPr>
          <w:ilvl w:val="0"/>
          <w:numId w:val="9"/>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Provide sufficient information for others to assess the quality of the data, compliance with disciplinary and ethical norms and (alt)metrics about the use of the information. </w:t>
      </w:r>
      <w:r w:rsidDel="00000000" w:rsidR="00000000" w:rsidRPr="00000000">
        <w:rPr>
          <w:rFonts w:ascii="Cambria" w:cs="Cambria" w:eastAsia="Cambria" w:hAnsi="Cambria"/>
          <w:sz w:val="24"/>
          <w:szCs w:val="24"/>
          <w:rtl w:val="0"/>
        </w:rPr>
        <w:t xml:space="preserve">[CoreTrustSeal-Requirement 4, 11 &amp; 14]</w:t>
      </w:r>
      <w:r w:rsidDel="00000000" w:rsidR="00000000" w:rsidRPr="00000000">
        <w:rPr>
          <w:rtl w:val="0"/>
        </w:rPr>
      </w:r>
    </w:p>
    <w:tbl>
      <w:tblPr>
        <w:tblStyle w:val="Table23"/>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9"/>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Use due diligence to ensure compliance with legal regulations and contracts including, when applicable, regulations governing the protection of human subjects. [CoreTrustSeal-Requirement 2&amp;4]</w:t>
      </w:r>
    </w:p>
    <w:tbl>
      <w:tblPr>
        <w:tblStyle w:val="Table24"/>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9"/>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Enable the users to discover and use the data and refer to them in a persistent way. [CoreTrustSeal-Requirement 11, 13 &amp; 14]</w:t>
      </w:r>
    </w:p>
    <w:tbl>
      <w:tblPr>
        <w:tblStyle w:val="Table25"/>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6255"/>
        <w:tblGridChange w:id="0">
          <w:tblGrid>
            <w:gridCol w:w="825"/>
            <w:gridCol w:w="1965"/>
            <w:gridCol w:w="62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Theoretical (initial)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theoretical concept.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progress (partial)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in the implementation phase.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Implemented (comprehensive)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guideline has been fully implemented for the needs of our service.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9"/>
        </w:numPr>
        <w:pBdr/>
        <w:spacing w:before="0" w:lineRule="auto"/>
        <w:ind w:left="720" w:hanging="360"/>
        <w:contextualSpacing w:val="1"/>
        <w:rPr>
          <w:sz w:val="24"/>
          <w:szCs w:val="24"/>
          <w:rPrChange w:author="Matej du Monde" w:id="72" w:date="2017-06-15T15:50:58Z">
            <w:rPr>
              <w:sz w:val="24"/>
              <w:szCs w:val="24"/>
            </w:rPr>
          </w:rPrChange>
        </w:rPr>
        <w:pPrChange w:author="Matej du Monde" w:id="0" w:date="2017-06-15T15:50:58Z">
          <w:pPr>
            <w:numPr>
              <w:ilvl w:val="0"/>
              <w:numId w:val="9"/>
            </w:numPr>
            <w:pBdr/>
            <w:spacing w:before="0" w:lineRule="auto"/>
            <w:ind w:left="720" w:hanging="360"/>
            <w:contextualSpacing w:val="1"/>
          </w:pPr>
        </w:pPrChange>
      </w:pPr>
      <w:r w:rsidDel="00000000" w:rsidR="00000000" w:rsidRPr="00000000">
        <w:rPr>
          <w:rFonts w:ascii="Cambria" w:cs="Cambria" w:eastAsia="Cambria" w:hAnsi="Cambria"/>
          <w:sz w:val="24"/>
          <w:szCs w:val="24"/>
          <w:rtl w:val="0"/>
        </w:rPr>
        <w:t xml:space="preserve">Terms of use, Availability, License </w:t>
      </w:r>
      <w:ins w:author="Matej du Monde" w:id="70" w:date="2017-06-15T15:55:19Z">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rtl w:val="0"/>
            <w:rPrChange w:author="Matej du Monde" w:id="71" w:date="2017-06-15T15:55:19Z">
              <w:rPr>
                <w:rFonts w:ascii="Cambria" w:cs="Cambria" w:eastAsia="Cambria" w:hAnsi="Cambria"/>
                <w:sz w:val="24"/>
                <w:szCs w:val="24"/>
              </w:rPr>
            </w:rPrChange>
          </w:rPr>
          <w:t xml:space="preserve">Conditions of access to and reuse of the resource(s) are clearly indicated</w:t>
        </w:r>
        <w:r w:rsidDel="00000000" w:rsidR="00000000" w:rsidRPr="00000000">
          <w:rPr>
            <w:rFonts w:ascii="Cambria" w:cs="Cambria" w:eastAsia="Cambria" w:hAnsi="Cambria"/>
            <w:sz w:val="24"/>
            <w:szCs w:val="24"/>
            <w:rtl w:val="0"/>
          </w:rPr>
          <w:t xml:space="preserve">, and ideally support/encourage open access and reuse.</w:t>
        </w:r>
      </w:ins>
      <w:r w:rsidDel="00000000" w:rsidR="00000000" w:rsidRPr="00000000">
        <w:rPr>
          <w:rtl w:val="0"/>
        </w:rPr>
      </w:r>
    </w:p>
    <w:tbl>
      <w:tblPr>
        <w:tblStyle w:val="Table26"/>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licen</w:t>
            </w:r>
            <w:ins w:author="Matej du Monde" w:id="73" w:date="2017-06-15T15:54:46Z">
              <w:r w:rsidDel="00000000" w:rsidR="00000000" w:rsidRPr="00000000">
                <w:rPr>
                  <w:rFonts w:ascii="Cambria" w:cs="Cambria" w:eastAsia="Cambria" w:hAnsi="Cambria"/>
                  <w:sz w:val="24"/>
                  <w:szCs w:val="24"/>
                  <w:rtl w:val="0"/>
                </w:rPr>
                <w:t xml:space="preserve">s</w:t>
              </w:r>
            </w:ins>
            <w:del w:author="Matej du Monde" w:id="73" w:date="2017-06-15T15:54:46Z">
              <w:r w:rsidDel="00000000" w:rsidR="00000000" w:rsidRPr="00000000">
                <w:rPr>
                  <w:rFonts w:ascii="Cambria" w:cs="Cambria" w:eastAsia="Cambria" w:hAnsi="Cambria"/>
                  <w:sz w:val="24"/>
                  <w:szCs w:val="24"/>
                  <w:rtl w:val="0"/>
                </w:rPr>
                <w:delText xml:space="preserve">c</w:delText>
              </w:r>
            </w:del>
            <w:r w:rsidDel="00000000" w:rsidR="00000000" w:rsidRPr="00000000">
              <w:rPr>
                <w:rFonts w:ascii="Cambria" w:cs="Cambria" w:eastAsia="Cambria" w:hAnsi="Cambria"/>
                <w:sz w:val="24"/>
                <w:szCs w:val="24"/>
                <w:rtl w:val="0"/>
              </w:rPr>
              <w:t xml:space="preserve">e information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Restricted licen</w:t>
            </w:r>
            <w:ins w:author="Matej du Monde" w:id="74" w:date="2017-06-15T15:55:23Z">
              <w:r w:rsidDel="00000000" w:rsidR="00000000" w:rsidRPr="00000000">
                <w:rPr>
                  <w:rFonts w:ascii="Cambria" w:cs="Cambria" w:eastAsia="Cambria" w:hAnsi="Cambria"/>
                  <w:sz w:val="24"/>
                  <w:szCs w:val="24"/>
                  <w:rtl w:val="0"/>
                </w:rPr>
                <w:t xml:space="preserve">s</w:t>
              </w:r>
            </w:ins>
            <w:del w:author="Matej du Monde" w:id="74" w:date="2017-06-15T15:55:23Z">
              <w:r w:rsidDel="00000000" w:rsidR="00000000" w:rsidRPr="00000000">
                <w:rPr>
                  <w:rFonts w:ascii="Cambria" w:cs="Cambria" w:eastAsia="Cambria" w:hAnsi="Cambria"/>
                  <w:sz w:val="24"/>
                  <w:szCs w:val="24"/>
                  <w:rtl w:val="0"/>
                </w:rPr>
                <w:delText xml:space="preserve">c</w:delText>
              </w:r>
            </w:del>
            <w:r w:rsidDel="00000000" w:rsidR="00000000" w:rsidRPr="00000000">
              <w:rPr>
                <w:rFonts w:ascii="Cambria" w:cs="Cambria" w:eastAsia="Cambria" w:hAnsi="Cambria"/>
                <w:sz w:val="24"/>
                <w:szCs w:val="24"/>
                <w:rtl w:val="0"/>
              </w:rPr>
              <w:t xml:space="preserve">e applies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 </w:t>
            </w:r>
            <w:commentRangeStart w:id="19"/>
            <w:r w:rsidDel="00000000" w:rsidR="00000000" w:rsidRPr="00000000">
              <w:rPr>
                <w:rFonts w:ascii="Cambria" w:cs="Cambria" w:eastAsia="Cambria" w:hAnsi="Cambria"/>
                <w:sz w:val="24"/>
                <w:szCs w:val="24"/>
                <w:rtl w:val="0"/>
              </w:rPr>
              <w:t xml:space="preserve">open or standard licence</w:t>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4sinio" w:id="16"/>
      <w:bookmarkEnd w:id="16"/>
      <w:r w:rsidDel="00000000" w:rsidR="00000000" w:rsidRPr="00000000">
        <w:rPr>
          <w:rtl w:val="0"/>
        </w:rPr>
      </w:r>
    </w:p>
    <w:p w:rsidR="00000000" w:rsidDel="00000000" w:rsidP="00000000" w:rsidRDefault="00000000" w:rsidRPr="00000000">
      <w:pPr>
        <w:pStyle w:val="Heading1"/>
        <w:pBdr/>
        <w:contextualSpacing w:val="0"/>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18"/>
      <w:bookmarkEnd w:id="18"/>
      <w:r w:rsidDel="00000000" w:rsidR="00000000" w:rsidRPr="00000000">
        <w:rPr>
          <w:rtl w:val="0"/>
        </w:rPr>
        <w:t xml:space="preserve">Activities </w:t>
      </w:r>
      <w:r w:rsidDel="00000000" w:rsidR="00000000" w:rsidRPr="00000000">
        <w:rPr>
          <w:rtl w:val="0"/>
        </w:rPr>
        <w:t xml:space="preserve">- Type specific Assessment Criteria</w:t>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Unlike with the Services, Activities have no General assessment criteria just subtype specific assessment criteria and /or extra meta data fields.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j2qqm3" w:id="19"/>
      <w:bookmarkEnd w:id="19"/>
      <w:r w:rsidDel="00000000" w:rsidR="00000000" w:rsidRPr="00000000">
        <w:rPr>
          <w:rtl w:val="0"/>
        </w:rPr>
        <w:t xml:space="preserve">2.1 Event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Events organised in the field of digital arts and humanities and cultural heritage, whose aim is to:</w:t>
      </w:r>
    </w:p>
    <w:p w:rsidR="00000000" w:rsidDel="00000000" w:rsidP="00000000" w:rsidRDefault="00000000" w:rsidRPr="00000000">
      <w:pPr>
        <w:widowControl w:val="0"/>
        <w:numPr>
          <w:ilvl w:val="0"/>
          <w:numId w:val="13"/>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offer a theoretical insight of the methods, practices, history and future developments in the field of digital arts and humanities</w:t>
      </w:r>
    </w:p>
    <w:p w:rsidR="00000000" w:rsidDel="00000000" w:rsidP="00000000" w:rsidRDefault="00000000" w:rsidRPr="00000000">
      <w:pPr>
        <w:widowControl w:val="0"/>
        <w:numPr>
          <w:ilvl w:val="0"/>
          <w:numId w:val="13"/>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showcase case studies in the field of digital arts and humanities</w:t>
      </w:r>
    </w:p>
    <w:p w:rsidR="00000000" w:rsidDel="00000000" w:rsidP="00000000" w:rsidRDefault="00000000" w:rsidRPr="00000000">
      <w:pPr>
        <w:widowControl w:val="0"/>
        <w:numPr>
          <w:ilvl w:val="0"/>
          <w:numId w:val="13"/>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offer training and guidance in the application of digital methodologies in traditional humanities curricula</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duration of the event doesn’t represent a selection criteria: events of the duration of few hours (e.g. workshop)  or few weeks (e.g. summer schools) can be submitted as DARIAH contributions, as long as they meet the requirements stated above.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note that english is the preferred working language for the events. While DARIAH recognises the importance of a multilingual development of the digital humanities, these DARIAH contributions represent nonetheless an invaluable resource for international researchers and institutions. The adoption of english during your event and its documentation, could help to disseminate your work among other communities.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hyperlink r:id="rId21">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Extra metadata:</w:t>
      </w:r>
    </w:p>
    <w:p w:rsidR="00000000" w:rsidDel="00000000" w:rsidP="00000000" w:rsidRDefault="00000000" w:rsidRPr="00000000">
      <w:pPr>
        <w:numPr>
          <w:ilvl w:val="0"/>
          <w:numId w:val="4"/>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Date of the event</w:t>
      </w:r>
    </w:p>
    <w:p w:rsidR="00000000" w:rsidDel="00000000" w:rsidP="00000000" w:rsidRDefault="00000000" w:rsidRPr="00000000">
      <w:pPr>
        <w:numPr>
          <w:ilvl w:val="0"/>
          <w:numId w:val="4"/>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Location of event</w:t>
      </w:r>
    </w:p>
    <w:p w:rsidR="00000000" w:rsidDel="00000000" w:rsidP="00000000" w:rsidRDefault="00000000" w:rsidRPr="00000000">
      <w:pPr>
        <w:numPr>
          <w:ilvl w:val="0"/>
          <w:numId w:val="4"/>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Duration of event</w:t>
      </w:r>
    </w:p>
    <w:p w:rsidR="00000000" w:rsidDel="00000000" w:rsidP="00000000" w:rsidRDefault="00000000" w:rsidRPr="00000000">
      <w:pPr>
        <w:numPr>
          <w:ilvl w:val="0"/>
          <w:numId w:val="4"/>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Number of participants at event</w:t>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Assessment criteria:</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Documentation or report on Targeted public is provided. The documentation includes: </w:t>
      </w:r>
    </w:p>
    <w:p w:rsidR="00000000" w:rsidDel="00000000" w:rsidP="00000000" w:rsidRDefault="00000000" w:rsidRPr="00000000">
      <w:pPr>
        <w:numPr>
          <w:ilvl w:val="1"/>
          <w:numId w:val="3"/>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Documentation is in english </w:t>
      </w:r>
    </w:p>
    <w:p w:rsidR="00000000" w:rsidDel="00000000" w:rsidP="00000000" w:rsidRDefault="00000000" w:rsidRPr="00000000">
      <w:pPr>
        <w:numPr>
          <w:ilvl w:val="1"/>
          <w:numId w:val="3"/>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main discipline/ area of participants </w:t>
      </w:r>
    </w:p>
    <w:p w:rsidR="00000000" w:rsidDel="00000000" w:rsidP="00000000" w:rsidRDefault="00000000" w:rsidRPr="00000000">
      <w:pPr>
        <w:numPr>
          <w:ilvl w:val="1"/>
          <w:numId w:val="3"/>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level of expertise </w:t>
      </w:r>
    </w:p>
    <w:p w:rsidR="00000000" w:rsidDel="00000000" w:rsidP="00000000" w:rsidRDefault="00000000" w:rsidRPr="00000000">
      <w:pPr>
        <w:numPr>
          <w:ilvl w:val="1"/>
          <w:numId w:val="3"/>
        </w:numPr>
        <w:pBdr/>
        <w:spacing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Nationally/ Internationally oriented</w:t>
      </w:r>
    </w:p>
    <w:tbl>
      <w:tblPr>
        <w:tblStyle w:val="Table27"/>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information or report about the targeted has been created and provided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 information about the targeted audience has been created and provided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audience has been fully documented and reported as part of the inkind contribution</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Documentation of the event is provided: </w:t>
      </w:r>
    </w:p>
    <w:p w:rsidR="00000000" w:rsidDel="00000000" w:rsidP="00000000" w:rsidRDefault="00000000" w:rsidRPr="00000000">
      <w:pPr>
        <w:numPr>
          <w:ilvl w:val="1"/>
          <w:numId w:val="3"/>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Documentation is in english </w:t>
      </w:r>
    </w:p>
    <w:p w:rsidR="00000000" w:rsidDel="00000000" w:rsidP="00000000" w:rsidRDefault="00000000" w:rsidRPr="00000000">
      <w:pPr>
        <w:numPr>
          <w:ilvl w:val="1"/>
          <w:numId w:val="3"/>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A stable URL where the documentation is available </w:t>
      </w:r>
    </w:p>
    <w:p w:rsidR="00000000" w:rsidDel="00000000" w:rsidP="00000000" w:rsidRDefault="00000000" w:rsidRPr="00000000">
      <w:pPr>
        <w:numPr>
          <w:ilvl w:val="1"/>
          <w:numId w:val="3"/>
        </w:numPr>
        <w:pBdr/>
        <w:spacing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Documentation can include: abstract, programme, slides, blogs etc…</w:t>
      </w:r>
    </w:p>
    <w:tbl>
      <w:tblPr>
        <w:tblStyle w:val="Table28"/>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documentation of the event available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 documentation of the event available online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event has been fully documented; it is fully available for reuse at a stable link</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Examples: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Lecture, symposium, workshop, conferences, training day(s), summer/ spring/ winter school, academic course, academic program, MOOCs and other forms of online education</w:t>
      </w:r>
    </w:p>
    <w:p w:rsidR="00000000" w:rsidDel="00000000" w:rsidP="00000000" w:rsidRDefault="00000000" w:rsidRPr="00000000">
      <w:pPr>
        <w:pStyle w:val="Heading2"/>
        <w:pBdr/>
        <w:contextualSpacing w:val="0"/>
        <w:rPr/>
      </w:pPr>
      <w:bookmarkStart w:colFirst="0" w:colLast="0" w:name="_1y810tw" w:id="20"/>
      <w:bookmarkEnd w:id="20"/>
      <w:r w:rsidDel="00000000" w:rsidR="00000000" w:rsidRPr="00000000">
        <w:rPr>
          <w:rtl w:val="0"/>
        </w:rPr>
        <w:t xml:space="preserve">2.2 </w:t>
      </w:r>
      <w:r w:rsidDel="00000000" w:rsidR="00000000" w:rsidRPr="00000000">
        <w:rPr>
          <w:rtl w:val="0"/>
        </w:rPr>
        <w:t xml:space="preserve">Consulting</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Expertise offered as a service to another DARIAH member or the DARIAH community. This may cover advice including consulting, audit, design or other activities where expertise forms the basis of the service. Transfer of knowledge activities should be only considered if they do not fit in the training (</w:t>
      </w:r>
      <w:hyperlink w:anchor="_3j2qqm3">
        <w:r w:rsidDel="00000000" w:rsidR="00000000" w:rsidRPr="00000000">
          <w:rPr>
            <w:rFonts w:ascii="Cambria" w:cs="Cambria" w:eastAsia="Cambria" w:hAnsi="Cambria"/>
            <w:color w:val="1155cc"/>
            <w:sz w:val="24"/>
            <w:szCs w:val="24"/>
            <w:u w:val="single"/>
            <w:rtl w:val="0"/>
          </w:rPr>
          <w:t xml:space="preserve">2.1 Event (Training / Summer school)</w:t>
        </w:r>
      </w:hyperlink>
      <w:r w:rsidDel="00000000" w:rsidR="00000000" w:rsidRPr="00000000">
        <w:rPr>
          <w:rFonts w:ascii="Cambria" w:cs="Cambria" w:eastAsia="Cambria" w:hAnsi="Cambria"/>
          <w:sz w:val="24"/>
          <w:szCs w:val="24"/>
          <w:rtl w:val="0"/>
        </w:rPr>
        <w:t xml:space="preserve">) or </w:t>
      </w:r>
      <w:hyperlink w:anchor="_2xcytpi">
        <w:r w:rsidDel="00000000" w:rsidR="00000000" w:rsidRPr="00000000">
          <w:rPr>
            <w:rFonts w:ascii="Cambria" w:cs="Cambria" w:eastAsia="Cambria" w:hAnsi="Cambria"/>
            <w:color w:val="1155cc"/>
            <w:sz w:val="24"/>
            <w:szCs w:val="24"/>
            <w:u w:val="single"/>
            <w:rtl w:val="0"/>
          </w:rPr>
          <w:t xml:space="preserve">2.4 Creating Resources</w:t>
        </w:r>
      </w:hyperlink>
      <w:r w:rsidDel="00000000" w:rsidR="00000000" w:rsidRPr="00000000">
        <w:rPr>
          <w:rFonts w:ascii="Cambria" w:cs="Cambria" w:eastAsia="Cambria" w:hAnsi="Cambria"/>
          <w:sz w:val="24"/>
          <w:szCs w:val="24"/>
          <w:rtl w:val="0"/>
        </w:rPr>
        <w:t xml:space="preserve"> categories.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hyperlink r:id="rId22">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Extra metadata: If the project has been completed also indicate a targeted public (user, producer, repository manager, etc.) that could make use of the results in the future.</w:t>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Indication of the consumer of the service:</w:t>
      </w:r>
    </w:p>
    <w:p w:rsidR="00000000" w:rsidDel="00000000" w:rsidP="00000000" w:rsidRDefault="00000000" w:rsidRPr="00000000">
      <w:pPr>
        <w:numPr>
          <w:ilvl w:val="1"/>
          <w:numId w:val="3"/>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Name of the corresponding institutions and their national affiliation, </w:t>
      </w:r>
    </w:p>
    <w:p w:rsidR="00000000" w:rsidDel="00000000" w:rsidP="00000000" w:rsidRDefault="00000000" w:rsidRPr="00000000">
      <w:pPr>
        <w:numPr>
          <w:ilvl w:val="1"/>
          <w:numId w:val="3"/>
        </w:numPr>
        <w:pBdr/>
        <w:spacing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Name of the contact persons OR DARIAH-EU including the name of a contact person</w:t>
      </w:r>
    </w:p>
    <w:tbl>
      <w:tblPr>
        <w:tblStyle w:val="Table29"/>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or only very generic information is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partial information (e.g. only the name of an institution/national affiliation) is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the required information are provided</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3"/>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If the </w:t>
      </w:r>
      <w:r w:rsidDel="00000000" w:rsidR="00000000" w:rsidRPr="00000000">
        <w:rPr>
          <w:rFonts w:ascii="Cambria" w:cs="Cambria" w:eastAsia="Cambria" w:hAnsi="Cambria"/>
          <w:sz w:val="24"/>
          <w:szCs w:val="24"/>
          <w:rtl w:val="0"/>
        </w:rPr>
        <w:t xml:space="preserve">contribution is still in process </w:t>
      </w:r>
      <w:r w:rsidDel="00000000" w:rsidR="00000000" w:rsidRPr="00000000">
        <w:rPr>
          <w:rFonts w:ascii="Cambria" w:cs="Cambria" w:eastAsia="Cambria" w:hAnsi="Cambria"/>
          <w:sz w:val="24"/>
          <w:szCs w:val="24"/>
          <w:rtl w:val="0"/>
        </w:rPr>
        <w:t xml:space="preserve">please provide a description of the existing results in English (summary, problem, table of content, content (type of formats, metadata, etc.)) and draft the next steps as well as the final delivery date. </w:t>
      </w:r>
    </w:p>
    <w:tbl>
      <w:tblPr>
        <w:tblStyle w:val="Table30"/>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or only very generic information is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partial information (e.g. only the name of an institution/national affiliation) is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the required information are provided</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3"/>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If the project has been completed provide the existing documentation about software, methods, etc., which should ideally be in English or in English and any other relevant language(s), that specifies the results. </w:t>
      </w:r>
    </w:p>
    <w:tbl>
      <w:tblPr>
        <w:tblStyle w:val="Table31"/>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or only very generic information is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partial information (e.g. only the name of an institution/national affiliation) is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the required information are provided</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Examples:</w:t>
      </w:r>
    </w:p>
    <w:p w:rsidR="00000000" w:rsidDel="00000000" w:rsidP="00000000" w:rsidRDefault="00000000" w:rsidRPr="00000000">
      <w:pPr>
        <w:numPr>
          <w:ilvl w:val="0"/>
          <w:numId w:val="6"/>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DARIAH.eu wants to assess the overall impact of IKC within the DARIAH community and asks DANS to perform this evaluation as well as to provide a final report.</w:t>
      </w:r>
    </w:p>
    <w:p w:rsidR="00000000" w:rsidDel="00000000" w:rsidP="00000000" w:rsidRDefault="00000000" w:rsidRPr="00000000">
      <w:pPr>
        <w:numPr>
          <w:ilvl w:val="0"/>
          <w:numId w:val="6"/>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 Austrian Academy of Sciences wants to implement a new single-sign-on solution and asks DAASI for advice on choosing the appropriate solution. The result of this consultation is documented in a final report </w:t>
      </w:r>
    </w:p>
    <w:p w:rsidR="00000000" w:rsidDel="00000000" w:rsidP="00000000" w:rsidRDefault="00000000" w:rsidRPr="00000000">
      <w:pPr>
        <w:pStyle w:val="Heading2"/>
        <w:pBdr/>
        <w:contextualSpacing w:val="0"/>
        <w:rPr/>
      </w:pPr>
      <w:bookmarkStart w:colFirst="0" w:colLast="0" w:name="_4i7ojhp" w:id="21"/>
      <w:bookmarkEnd w:id="21"/>
      <w:r w:rsidDel="00000000" w:rsidR="00000000" w:rsidRPr="00000000">
        <w:rPr>
          <w:rtl w:val="0"/>
        </w:rPr>
        <w:t xml:space="preserve">2.3 DARIAH Coordination / Cooperation</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type of contribution involves the coordination of DARIAH activities.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instance coordination of or cooperation in:</w:t>
      </w:r>
    </w:p>
    <w:p w:rsidR="00000000" w:rsidDel="00000000" w:rsidP="00000000" w:rsidRDefault="00000000" w:rsidRPr="00000000">
      <w:pPr>
        <w:numPr>
          <w:ilvl w:val="0"/>
          <w:numId w:val="7"/>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 different governance bodies of DARIAH </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Fonts w:ascii="Cambria" w:cs="Cambria" w:eastAsia="Cambria" w:hAnsi="Cambria"/>
          <w:sz w:val="24"/>
          <w:szCs w:val="24"/>
          <w:rtl w:val="0"/>
        </w:rPr>
        <w:t xml:space="preserve">Central offices (DCO, CIO) </w:t>
      </w:r>
    </w:p>
    <w:p w:rsidR="00000000" w:rsidDel="00000000" w:rsidP="00000000" w:rsidRDefault="00000000" w:rsidRPr="00000000">
      <w:pPr>
        <w:numPr>
          <w:ilvl w:val="0"/>
          <w:numId w:val="7"/>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National Coordinator includes: national coordination at the financial, administrative or communication level done by the National Coordinating Institution</w:t>
      </w:r>
    </w:p>
    <w:p w:rsidR="00000000" w:rsidDel="00000000" w:rsidP="00000000" w:rsidRDefault="00000000" w:rsidRPr="00000000">
      <w:pPr>
        <w:numPr>
          <w:ilvl w:val="0"/>
          <w:numId w:val="7"/>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VCC Head</w:t>
      </w:r>
    </w:p>
    <w:p w:rsidR="00000000" w:rsidDel="00000000" w:rsidP="00000000" w:rsidRDefault="00000000" w:rsidRPr="00000000">
      <w:pPr>
        <w:numPr>
          <w:ilvl w:val="0"/>
          <w:numId w:val="7"/>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Working Group</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Fonts w:ascii="Cambria" w:cs="Cambria" w:eastAsia="Cambria" w:hAnsi="Cambria"/>
          <w:sz w:val="24"/>
          <w:szCs w:val="24"/>
          <w:rtl w:val="0"/>
        </w:rPr>
        <w:t xml:space="preserve">Ambassadors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sz w:val="24"/>
          <w:szCs w:val="24"/>
        </w:rPr>
      </w:pPr>
      <w:hyperlink r:id="rId23">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2xcytpi" w:id="22"/>
      <w:bookmarkEnd w:id="22"/>
      <w:r w:rsidDel="00000000" w:rsidR="00000000" w:rsidRPr="00000000">
        <w:rPr>
          <w:rtl w:val="0"/>
        </w:rPr>
        <w:t xml:space="preserve">2.4 Resource creation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contribution is the creation of any kind of resource. This could be educational resources accompanying an training event, or digitisation of historic material. The outcome is a new resource (made available to the public as the service contribution 1.4.)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Examples for this type of contribution are:</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Tutorials</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Guidelines</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Teaching material</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Software documentation (users)</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bibliography or registries of digital humanities resources</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New representation of existing historic material (cultural heritage objects)</w:t>
      </w:r>
      <w:r w:rsidDel="00000000" w:rsidR="00000000" w:rsidRPr="00000000">
        <w:rPr>
          <w:rtl w:val="0"/>
        </w:rPr>
      </w:r>
    </w:p>
    <w:p w:rsidR="00000000" w:rsidDel="00000000" w:rsidP="00000000" w:rsidRDefault="00000000" w:rsidRPr="00000000">
      <w:pPr>
        <w:widowControl w:val="0"/>
        <w:numPr>
          <w:ilvl w:val="0"/>
          <w:numId w:val="5"/>
        </w:numPr>
        <w:pBdr/>
        <w:spacing w:after="0" w:before="0" w:line="240" w:lineRule="auto"/>
        <w:ind w:left="720" w:hanging="360"/>
        <w:contextualSpacing w:val="1"/>
        <w:rPr/>
      </w:pPr>
      <w:r w:rsidDel="00000000" w:rsidR="00000000" w:rsidRPr="00000000">
        <w:rPr>
          <w:rFonts w:ascii="Cambria" w:cs="Cambria" w:eastAsia="Cambria" w:hAnsi="Cambria"/>
          <w:sz w:val="24"/>
          <w:szCs w:val="24"/>
          <w:rtl w:val="0"/>
        </w:rPr>
        <w:t xml:space="preserve">Structured metadata for resources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new resources can be practically in any format, such as:</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text (as a Word or PDF document)</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audio/video recording</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interactive resources (e.g. quizzes, interactive maps and diagrams etc.) </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code</w:t>
      </w:r>
    </w:p>
    <w:p w:rsidR="00000000" w:rsidDel="00000000" w:rsidP="00000000" w:rsidRDefault="00000000" w:rsidRPr="00000000">
      <w:pPr>
        <w:widowControl w:val="0"/>
        <w:numPr>
          <w:ilvl w:val="0"/>
          <w:numId w:val="5"/>
        </w:numPr>
        <w:pBdr/>
        <w:spacing w:after="0" w:before="0"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images</w:t>
      </w:r>
      <w:r w:rsidDel="00000000" w:rsidR="00000000" w:rsidRPr="00000000">
        <w:rPr>
          <w:rtl w:val="0"/>
        </w:rPr>
      </w:r>
    </w:p>
    <w:p w:rsidR="00000000" w:rsidDel="00000000" w:rsidP="00000000" w:rsidRDefault="00000000" w:rsidRPr="00000000">
      <w:pPr>
        <w:widowControl w:val="0"/>
        <w:numPr>
          <w:ilvl w:val="0"/>
          <w:numId w:val="5"/>
        </w:numPr>
        <w:pBdr/>
        <w:spacing w:after="0" w:before="0" w:line="240" w:lineRule="auto"/>
        <w:ind w:left="720" w:hanging="360"/>
        <w:contextualSpacing w:val="1"/>
        <w:rPr/>
      </w:pPr>
      <w:r w:rsidDel="00000000" w:rsidR="00000000" w:rsidRPr="00000000">
        <w:rPr>
          <w:rFonts w:ascii="Cambria" w:cs="Cambria" w:eastAsia="Cambria" w:hAnsi="Cambria"/>
          <w:sz w:val="24"/>
          <w:szCs w:val="24"/>
          <w:rtl w:val="0"/>
        </w:rPr>
        <w:t xml:space="preserve">structured data (TEI, 3D-objects)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note that English is the preferred language for the contents of (educational) resources. While DARIAH recognises the importance of a multilingual development of the digital humanities, the DARIAH contribution represent nonetheless an invaluable resource for international researchers and institutions. The adoption of english for your training material could help to disseminate your work among communities.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r w:rsidDel="00000000" w:rsidR="00000000" w:rsidRPr="00000000">
        <w:rPr>
          <w:rtl w:val="0"/>
        </w:rPr>
      </w:r>
    </w:p>
    <w:p w:rsidR="00000000" w:rsidDel="00000000" w:rsidP="00000000" w:rsidRDefault="00000000" w:rsidRPr="00000000">
      <w:pPr>
        <w:numPr>
          <w:ilvl w:val="0"/>
          <w:numId w:val="10"/>
        </w:numPr>
        <w:pBdr/>
        <w:spacing w:after="0" w:before="0" w:lineRule="auto"/>
        <w:ind w:left="720" w:hanging="360"/>
        <w:contextualSpacing w:val="1"/>
        <w:rPr>
          <w:sz w:val="24"/>
          <w:szCs w:val="24"/>
        </w:rPr>
      </w:pPr>
      <w:hyperlink r:id="rId24">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numPr>
          <w:ilvl w:val="0"/>
          <w:numId w:val="10"/>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Extra metadata field: </w:t>
      </w:r>
      <w:r w:rsidDel="00000000" w:rsidR="00000000" w:rsidRPr="00000000">
        <w:rPr>
          <w:rFonts w:ascii="Cambria" w:cs="Cambria" w:eastAsia="Cambria" w:hAnsi="Cambria"/>
          <w:sz w:val="24"/>
          <w:szCs w:val="24"/>
          <w:rtl w:val="0"/>
        </w:rPr>
        <w:t xml:space="preserve">Type of the Resource </w:t>
      </w:r>
      <w:r w:rsidDel="00000000" w:rsidR="00000000" w:rsidRPr="00000000">
        <w:rPr>
          <w:rFonts w:ascii="Cambria" w:cs="Cambria" w:eastAsia="Cambria" w:hAnsi="Cambria"/>
          <w:sz w:val="24"/>
          <w:szCs w:val="24"/>
          <w:rtl w:val="0"/>
        </w:rPr>
        <w:t xml:space="preserve">(e.g. video recordings; digitized manuscripts)</w:t>
      </w:r>
    </w:p>
    <w:p w:rsidR="00000000" w:rsidDel="00000000" w:rsidP="00000000" w:rsidRDefault="00000000" w:rsidRPr="00000000">
      <w:pPr>
        <w:numPr>
          <w:ilvl w:val="0"/>
          <w:numId w:val="10"/>
        </w:numPr>
        <w:pBdr/>
        <w:spacing w:after="0"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English (verbose) description of the resource (as opposed to structured metadata that could also include a verbose description) created: </w:t>
      </w:r>
    </w:p>
    <w:p w:rsidR="00000000" w:rsidDel="00000000" w:rsidP="00000000" w:rsidRDefault="00000000" w:rsidRPr="00000000">
      <w:pPr>
        <w:numPr>
          <w:ilvl w:val="1"/>
          <w:numId w:val="10"/>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context (organisational, research) </w:t>
      </w:r>
    </w:p>
    <w:p w:rsidR="00000000" w:rsidDel="00000000" w:rsidP="00000000" w:rsidRDefault="00000000" w:rsidRPr="00000000">
      <w:pPr>
        <w:numPr>
          <w:ilvl w:val="1"/>
          <w:numId w:val="10"/>
        </w:numPr>
        <w:pBdr/>
        <w:spacing w:after="0"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what research need it answers (motivation) </w:t>
      </w:r>
    </w:p>
    <w:p w:rsidR="00000000" w:rsidDel="00000000" w:rsidP="00000000" w:rsidRDefault="00000000" w:rsidRPr="00000000">
      <w:pPr>
        <w:numPr>
          <w:ilvl w:val="1"/>
          <w:numId w:val="10"/>
        </w:numPr>
        <w:pBdr/>
        <w:spacing w:before="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how the resource is organized and presented</w:t>
      </w:r>
    </w:p>
    <w:tbl>
      <w:tblPr>
        <w:tblStyle w:val="Table32"/>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description of the resource is provided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 description of the resources is provided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description of the resource is fully provided and contextualised</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sz w:val="24"/>
          <w:szCs w:val="24"/>
        </w:rPr>
      </w:pPr>
      <w:r w:rsidDel="00000000" w:rsidR="00000000" w:rsidRPr="00000000">
        <w:rPr>
          <w:rFonts w:ascii="Cambria" w:cs="Cambria" w:eastAsia="Cambria" w:hAnsi="Cambria"/>
          <w:sz w:val="24"/>
          <w:szCs w:val="24"/>
          <w:rtl w:val="0"/>
        </w:rPr>
        <w:t xml:space="preserve">Terms of use, Availability, License</w:t>
      </w:r>
      <w:ins w:author="Matej du Monde" w:id="75" w:date="2017-06-15T15:56:44Z">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rtl w:val="0"/>
            <w:rPrChange w:author="Matej du Monde" w:id="76" w:date="2017-06-15T15:56:44Z">
              <w:rPr>
                <w:rFonts w:ascii="Cambria" w:cs="Cambria" w:eastAsia="Cambria" w:hAnsi="Cambria"/>
                <w:sz w:val="24"/>
                <w:szCs w:val="24"/>
              </w:rPr>
            </w:rPrChange>
          </w:rPr>
          <w:t xml:space="preserve">Conditions of access to and reuse of the resource(s) are clearly indicated, and ideally support/encourage open access and reuse.</w:t>
        </w:r>
      </w:ins>
      <w:r w:rsidDel="00000000" w:rsidR="00000000" w:rsidRPr="00000000">
        <w:rPr>
          <w:rFonts w:ascii="Cambria" w:cs="Cambria" w:eastAsia="Cambria" w:hAnsi="Cambria"/>
          <w:sz w:val="24"/>
          <w:szCs w:val="24"/>
          <w:rtl w:val="0"/>
        </w:rPr>
        <w:t xml:space="preserve"> </w:t>
      </w:r>
      <w:r w:rsidDel="00000000" w:rsidR="00000000" w:rsidRPr="00000000">
        <w:rPr>
          <w:rtl w:val="0"/>
        </w:rPr>
      </w:r>
    </w:p>
    <w:tbl>
      <w:tblPr>
        <w:tblStyle w:val="Table33"/>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licence information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Restricted licen</w:t>
            </w:r>
            <w:ins w:author="Matej du Monde" w:id="77" w:date="2017-06-15T15:56:54Z">
              <w:r w:rsidDel="00000000" w:rsidR="00000000" w:rsidRPr="00000000">
                <w:rPr>
                  <w:rFonts w:ascii="Cambria" w:cs="Cambria" w:eastAsia="Cambria" w:hAnsi="Cambria"/>
                  <w:sz w:val="24"/>
                  <w:szCs w:val="24"/>
                  <w:rtl w:val="0"/>
                </w:rPr>
                <w:t xml:space="preserve">s</w:t>
              </w:r>
            </w:ins>
            <w:del w:author="Matej du Monde" w:id="77" w:date="2017-06-15T15:56:54Z">
              <w:r w:rsidDel="00000000" w:rsidR="00000000" w:rsidRPr="00000000">
                <w:rPr>
                  <w:rFonts w:ascii="Cambria" w:cs="Cambria" w:eastAsia="Cambria" w:hAnsi="Cambria"/>
                  <w:sz w:val="24"/>
                  <w:szCs w:val="24"/>
                  <w:rtl w:val="0"/>
                </w:rPr>
                <w:delText xml:space="preserve">c</w:delText>
              </w:r>
            </w:del>
            <w:r w:rsidDel="00000000" w:rsidR="00000000" w:rsidRPr="00000000">
              <w:rPr>
                <w:rFonts w:ascii="Cambria" w:cs="Cambria" w:eastAsia="Cambria" w:hAnsi="Cambria"/>
                <w:sz w:val="24"/>
                <w:szCs w:val="24"/>
                <w:rtl w:val="0"/>
              </w:rPr>
              <w:t xml:space="preserve">e applies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 open or standard licen</w:t>
            </w:r>
            <w:ins w:author="Matej du Monde" w:id="78" w:date="2017-06-15T15:56:57Z">
              <w:r w:rsidDel="00000000" w:rsidR="00000000" w:rsidRPr="00000000">
                <w:rPr>
                  <w:rFonts w:ascii="Cambria" w:cs="Cambria" w:eastAsia="Cambria" w:hAnsi="Cambria"/>
                  <w:sz w:val="24"/>
                  <w:szCs w:val="24"/>
                  <w:rtl w:val="0"/>
                </w:rPr>
                <w:t xml:space="preserve">s</w:t>
              </w:r>
            </w:ins>
            <w:del w:author="Matej du Monde" w:id="78" w:date="2017-06-15T15:56:57Z">
              <w:r w:rsidDel="00000000" w:rsidR="00000000" w:rsidRPr="00000000">
                <w:rPr>
                  <w:rFonts w:ascii="Cambria" w:cs="Cambria" w:eastAsia="Cambria" w:hAnsi="Cambria"/>
                  <w:sz w:val="24"/>
                  <w:szCs w:val="24"/>
                  <w:rtl w:val="0"/>
                </w:rPr>
                <w:delText xml:space="preserve">c</w:delText>
              </w:r>
            </w:del>
            <w:r w:rsidDel="00000000" w:rsidR="00000000" w:rsidRPr="00000000">
              <w:rPr>
                <w:rFonts w:ascii="Cambria" w:cs="Cambria" w:eastAsia="Cambria" w:hAnsi="Cambria"/>
                <w:sz w:val="24"/>
                <w:szCs w:val="24"/>
                <w:rtl w:val="0"/>
              </w:rPr>
              <w:t xml:space="preserve">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A stable URL where the resource is available</w:t>
      </w:r>
    </w:p>
    <w:tbl>
      <w:tblPr>
        <w:tblStyle w:val="Table34"/>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URL is not provided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link to the resource is provided, but the URL is not stable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stable URL is provided (PID, DOI)</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Metadata about the resource is provided (in a structured format) (Note: we don't want to prescribe here any specific format. We will be happy if there is anything available. If we would want to prescribe/propose a minimum then it is obviously dublincore.</w:t>
      </w:r>
    </w:p>
    <w:tbl>
      <w:tblPr>
        <w:tblStyle w:val="Table35"/>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metadata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Metadata available just via web interface or in a</w:t>
            </w:r>
            <w:ins w:author="Matej du Monde" w:id="79" w:date="2017-06-15T15:57:58Z">
              <w:r w:rsidDel="00000000" w:rsidR="00000000" w:rsidRPr="00000000">
                <w:rPr>
                  <w:rFonts w:ascii="Cambria" w:cs="Cambria" w:eastAsia="Cambria" w:hAnsi="Cambria"/>
                  <w:sz w:val="24"/>
                  <w:szCs w:val="24"/>
                  <w:rtl w:val="0"/>
                </w:rPr>
                <w:t xml:space="preserve">n</w:t>
              </w:r>
            </w:ins>
            <w:r w:rsidDel="00000000" w:rsidR="00000000" w:rsidRPr="00000000">
              <w:rPr>
                <w:rFonts w:ascii="Cambria" w:cs="Cambria" w:eastAsia="Cambria" w:hAnsi="Cambria"/>
                <w:sz w:val="24"/>
                <w:szCs w:val="24"/>
                <w:rtl w:val="0"/>
              </w:rPr>
              <w:t xml:space="preserve"> </w:t>
            </w:r>
            <w:ins w:author="Matej du Monde" w:id="80" w:date="2017-06-15T15:58:08Z">
              <w:r w:rsidDel="00000000" w:rsidR="00000000" w:rsidRPr="00000000">
                <w:rPr>
                  <w:rFonts w:ascii="Cambria" w:cs="Cambria" w:eastAsia="Cambria" w:hAnsi="Cambria"/>
                  <w:sz w:val="24"/>
                  <w:szCs w:val="24"/>
                  <w:rtl w:val="0"/>
                </w:rPr>
                <w:t xml:space="preserve">unstructured </w:t>
              </w:r>
            </w:ins>
            <w:del w:author="Matej du Monde" w:id="80" w:date="2017-06-15T15:58:08Z">
              <w:r w:rsidDel="00000000" w:rsidR="00000000" w:rsidRPr="00000000">
                <w:rPr>
                  <w:rFonts w:ascii="Cambria" w:cs="Cambria" w:eastAsia="Cambria" w:hAnsi="Cambria"/>
                  <w:sz w:val="24"/>
                  <w:szCs w:val="24"/>
                  <w:rtl w:val="0"/>
                </w:rPr>
                <w:delText xml:space="preserve">unformalized</w:delText>
              </w:r>
            </w:del>
            <w:r w:rsidDel="00000000" w:rsidR="00000000" w:rsidRPr="00000000">
              <w:rPr>
                <w:rFonts w:ascii="Cambria" w:cs="Cambria" w:eastAsia="Cambria" w:hAnsi="Cambria"/>
                <w:sz w:val="24"/>
                <w:szCs w:val="24"/>
                <w:rtl w:val="0"/>
              </w:rPr>
              <w:t xml:space="preserve"> format (word document, excel sheet)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Metadata conforming to a (any) metadata schema is publicly available and machine readable</w:t>
            </w:r>
          </w:p>
        </w:tc>
      </w:tr>
    </w:tbl>
    <w:p w:rsidR="00000000" w:rsidDel="00000000" w:rsidP="00000000" w:rsidRDefault="00000000" w:rsidRPr="00000000">
      <w:pPr>
        <w:pStyle w:val="Heading2"/>
        <w:pBdr/>
        <w:contextualSpacing w:val="0"/>
        <w:rPr/>
      </w:pPr>
      <w:bookmarkStart w:colFirst="0" w:colLast="0" w:name="_1ci93xb" w:id="23"/>
      <w:bookmarkEnd w:id="23"/>
      <w:r w:rsidDel="00000000" w:rsidR="00000000" w:rsidRPr="00000000">
        <w:rPr>
          <w:rtl w:val="0"/>
        </w:rPr>
        <w:t xml:space="preserve">2.5 Software development</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of software, i.e. executable code that can be installed and run by other partners. The contribution should include the source code (not just the binaries).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ScopeNote: We distinguish between software and service as separate contributions. Every (digital) service is an activation of some software. If both a service and the underlying software are provided, then it counts as two distinct (though related) contributions.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code can be in any programming language, it can also be only a simple script dedicated to one specific task, as long as it is working and documented.</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Assessment criteria:</w:t>
      </w:r>
      <w:r w:rsidDel="00000000" w:rsidR="00000000" w:rsidRPr="00000000">
        <w:rPr>
          <w:rtl w:val="0"/>
        </w:rPr>
      </w:r>
    </w:p>
    <w:p w:rsidR="00000000" w:rsidDel="00000000" w:rsidP="00000000" w:rsidRDefault="00000000" w:rsidRPr="00000000">
      <w:pPr>
        <w:numPr>
          <w:ilvl w:val="0"/>
          <w:numId w:val="10"/>
        </w:numPr>
        <w:pBdr/>
        <w:spacing w:after="0" w:before="0" w:lineRule="auto"/>
        <w:ind w:left="720" w:hanging="360"/>
        <w:contextualSpacing w:val="1"/>
        <w:rPr>
          <w:sz w:val="24"/>
          <w:szCs w:val="24"/>
        </w:rPr>
      </w:pPr>
      <w:hyperlink r:id="rId25">
        <w:r w:rsidDel="00000000" w:rsidR="00000000" w:rsidRPr="00000000">
          <w:rPr>
            <w:rFonts w:ascii="Cambria" w:cs="Cambria" w:eastAsia="Cambria" w:hAnsi="Cambria"/>
            <w:color w:val="1155cc"/>
            <w:sz w:val="24"/>
            <w:szCs w:val="24"/>
            <w:u w:val="single"/>
            <w:rtl w:val="0"/>
          </w:rPr>
          <w:t xml:space="preserve">Core metadata for contribution</w:t>
        </w:r>
      </w:hyperlink>
      <w:r w:rsidDel="00000000" w:rsidR="00000000" w:rsidRPr="00000000">
        <w:rPr>
          <w:rtl w:val="0"/>
        </w:rPr>
      </w:r>
    </w:p>
    <w:p w:rsidR="00000000" w:rsidDel="00000000" w:rsidP="00000000" w:rsidRDefault="00000000" w:rsidRPr="00000000">
      <w:pPr>
        <w:pBdr/>
        <w:spacing w:after="0" w:before="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sz w:val="24"/>
          <w:szCs w:val="24"/>
          <w:rPrChange w:author="Matej du Monde" w:id="82" w:date="2017-06-15T15:58:57Z">
            <w:rPr>
              <w:sz w:val="24"/>
              <w:szCs w:val="24"/>
            </w:rPr>
          </w:rPrChange>
        </w:rPr>
        <w:pPrChange w:author="Matej du Monde" w:id="0" w:date="2017-06-15T15:58:57Z">
          <w:pPr>
            <w:numPr>
              <w:ilvl w:val="0"/>
              <w:numId w:val="9"/>
            </w:numPr>
            <w:pBdr/>
            <w:ind w:left="720" w:hanging="360"/>
            <w:contextualSpacing w:val="1"/>
          </w:pPr>
        </w:pPrChange>
      </w:pPr>
      <w:r w:rsidDel="00000000" w:rsidR="00000000" w:rsidRPr="00000000">
        <w:rPr>
          <w:rFonts w:ascii="Cambria" w:cs="Cambria" w:eastAsia="Cambria" w:hAnsi="Cambria"/>
          <w:sz w:val="24"/>
          <w:szCs w:val="24"/>
          <w:rtl w:val="0"/>
        </w:rPr>
        <w:t xml:space="preserve">Terms of use, Availability, License </w:t>
      </w:r>
      <w:ins w:author="Matej du Monde" w:id="81" w:date="2017-06-15T15:58:57Z">
        <w:r w:rsidDel="00000000" w:rsidR="00000000" w:rsidRPr="00000000">
          <w:rPr>
            <w:rFonts w:ascii="Cambria" w:cs="Cambria" w:eastAsia="Cambria" w:hAnsi="Cambria"/>
            <w:sz w:val="24"/>
            <w:szCs w:val="24"/>
            <w:rtl w:val="0"/>
            <w:rPrChange w:author="Matej du Monde" w:id="82" w:date="2017-06-15T15:58:57Z">
              <w:rPr>
                <w:rFonts w:ascii="Cambria" w:cs="Cambria" w:eastAsia="Cambria" w:hAnsi="Cambria"/>
                <w:sz w:val="24"/>
                <w:szCs w:val="24"/>
              </w:rPr>
            </w:rPrChange>
          </w:rPr>
          <w:br w:type="textWrapping"/>
          <w:t xml:space="preserve">Conditions of reuse of the software are clearly indicated, ideally open source licenses apply.</w:t>
        </w:r>
      </w:ins>
      <w:r w:rsidDel="00000000" w:rsidR="00000000" w:rsidRPr="00000000">
        <w:rPr>
          <w:rtl w:val="0"/>
        </w:rPr>
      </w:r>
    </w:p>
    <w:tbl>
      <w:tblPr>
        <w:tblStyle w:val="Table36"/>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30"/>
        <w:gridCol w:w="6390"/>
        <w:tblGridChange w:id="0">
          <w:tblGrid>
            <w:gridCol w:w="825"/>
            <w:gridCol w:w="1830"/>
            <w:gridCol w:w="63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licence information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Restricted licence applies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Comprehensive</w:t>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 open or standard licence</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after="0" w:before="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Code is maintained under version control (and available via a public repository)</w:t>
      </w:r>
    </w:p>
    <w:tbl>
      <w:tblPr>
        <w:tblStyle w:val="Table37"/>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no defined way of code versioning and sharing with a broader audience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numPr>
                <w:ilvl w:val="0"/>
                <w:numId w:val="14"/>
              </w:numPr>
              <w:pBdr/>
              <w:spacing w:after="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code repository with versioning, but it is not available to the public. </w:t>
            </w:r>
          </w:p>
          <w:p w:rsidR="00000000" w:rsidDel="00000000" w:rsidP="00000000" w:rsidRDefault="00000000" w:rsidRPr="00000000">
            <w:pPr>
              <w:numPr>
                <w:ilvl w:val="0"/>
                <w:numId w:val="14"/>
              </w:numPr>
              <w:pBdr/>
              <w:spacing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source code (or just the executables) is shared online, but not via a code repository.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code is available via a public code repository (sourceforge, github, etc.). It could be also institutional repository, but making the code available without restrictions.</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Specification/Documentation available</w:t>
      </w:r>
    </w:p>
    <w:tbl>
      <w:tblPr>
        <w:tblStyle w:val="Table38"/>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(shareable) documentation of the application is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some documentation (either online or packaged with the software), which can be incomplete, or partly outdated, but should still be at least somewhat useful information about the service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comprehensive up to date documentation for users, developers and maintainers available (either online or packaged with the software) </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Commitment level</w:t>
      </w:r>
      <w:r w:rsidDel="00000000" w:rsidR="00000000" w:rsidRPr="00000000">
        <w:rPr>
          <w:rtl w:val="0"/>
        </w:rPr>
      </w:r>
    </w:p>
    <w:tbl>
      <w:tblPr>
        <w:tblStyle w:val="Table39"/>
        <w:bidiVisual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35"/>
        <w:gridCol w:w="6885"/>
        <w:tblGridChange w:id="0">
          <w:tblGrid>
            <w:gridCol w:w="825"/>
            <w:gridCol w:w="1335"/>
            <w:gridCol w:w="68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w:t>
            </w:r>
            <w:r w:rsidDel="00000000" w:rsidR="00000000" w:rsidRPr="00000000">
              <w:rPr>
                <w:rFonts w:ascii="Cambria" w:cs="Cambria" w:eastAsia="Cambria" w:hAnsi="Cambria"/>
                <w:sz w:val="24"/>
                <w:szCs w:val="24"/>
                <w:rtl w:val="0"/>
              </w:rPr>
              <w:t xml:space="preserve">an </w:t>
            </w:r>
            <w:r w:rsidDel="00000000" w:rsidR="00000000" w:rsidRPr="00000000">
              <w:rPr>
                <w:rFonts w:ascii="Cambria" w:cs="Cambria" w:eastAsia="Cambria" w:hAnsi="Cambria"/>
                <w:sz w:val="24"/>
                <w:szCs w:val="24"/>
                <w:rtl w:val="0"/>
              </w:rPr>
              <w:t xml:space="preserve">abandoned/orphaned project, which still may be useful for someone to take up, but there is not really anybody to talk </w:t>
            </w:r>
            <w:r w:rsidDel="00000000" w:rsidR="00000000" w:rsidRPr="00000000">
              <w:rPr>
                <w:rFonts w:ascii="Cambria" w:cs="Cambria" w:eastAsia="Cambria" w:hAnsi="Cambria"/>
                <w:sz w:val="24"/>
                <w:szCs w:val="24"/>
                <w:rtl w:val="0"/>
              </w:rPr>
              <w:t xml:space="preserve">to </w:t>
            </w:r>
            <w:r w:rsidDel="00000000" w:rsidR="00000000" w:rsidRPr="00000000">
              <w:rPr>
                <w:rFonts w:ascii="Cambria" w:cs="Cambria" w:eastAsia="Cambria" w:hAnsi="Cambria"/>
                <w:sz w:val="24"/>
                <w:szCs w:val="24"/>
                <w:rtl w:val="0"/>
              </w:rPr>
              <w:t xml:space="preserve">about it.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prototype or a project, we may work on in the spare time, but (currently) don't have dedicated resources to commit to. Though there is someone knowledgeable of the code, who can be contacted by interested parties and might implement bug fixes. And we are interested in cooperations on this.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a critical piece of software for us, we (and others) use it actively, we have resources available to maintain and further develop. We have developers knowledgeable of the software available as contact persons.</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Examples:</w:t>
      </w:r>
    </w:p>
    <w:p w:rsidR="00000000" w:rsidDel="00000000" w:rsidP="00000000" w:rsidRDefault="00000000" w:rsidRPr="00000000">
      <w:pPr>
        <w:pBdr/>
        <w:contextualSpacing w:val="0"/>
        <w:rPr/>
      </w:pPr>
      <w:r w:rsidDel="00000000" w:rsidR="00000000" w:rsidRPr="00000000">
        <w:rPr>
          <w:rFonts w:ascii="Cambria" w:cs="Cambria" w:eastAsia="Cambria" w:hAnsi="Cambria"/>
          <w:sz w:val="24"/>
          <w:szCs w:val="24"/>
          <w:rtl w:val="0"/>
        </w:rPr>
        <w:t xml:space="preserve">XSLT-scripts, Java applications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source code of web applications, software newly developed for or during the digitization enrichment</w:t>
      </w:r>
      <w:r w:rsidDel="00000000" w:rsidR="00000000" w:rsidRPr="00000000">
        <w:rPr>
          <w:rtl w:val="0"/>
        </w:rPr>
      </w:r>
    </w:p>
    <w:sectPr>
      <w:footerReference r:id="rId26"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ej du Monde" w:id="12" w:date="2017-06-15T15:2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 link to CoreTrustSeal-Requirements!</w:t>
      </w:r>
    </w:p>
  </w:comment>
  <w:comment w:author="Matej du Monde" w:id="13" w:date="2017-06-15T15:2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DSA, each requirement/guideline, comes with a text-field, where one can answer/explain in more detail.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Ideally, the service provider should give a link to comprehensive information about given requirement.</w:t>
      </w:r>
    </w:p>
  </w:comment>
  <w:comment w:author="Matej du Monde" w:id="11" w:date="2017-06-15T15:16: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link</w:t>
      </w:r>
    </w:p>
  </w:comment>
  <w:comment w:author="Matej du Monde" w:id="10" w:date="2017-06-15T15:14: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 link to the DARIAH monitoring service</w:t>
      </w:r>
    </w:p>
  </w:comment>
  <w:comment w:author="Lisa Leeuw, de" w:id="15" w:date="2017-06-15T15:4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+matej.durco@oeaw.ac.at could you please add description?</w:t>
      </w:r>
    </w:p>
  </w:comment>
  <w:comment w:author="Matej du Monde" w:id="16" w:date="2017-06-15T15:38: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do these two criteria actually come from? By default I would stay with the descriptions as with the criteria above.</w:t>
      </w:r>
    </w:p>
  </w:comment>
  <w:comment w:author="Matej du Monde" w:id="17" w:date="2017-06-15T15:4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all this criteria holds, that they don't require any specific thresholds or assurances, but rather only that given aspects are made explicit. Thus the evaluation would be restricted to checking if the corresponding information is provided (in a sensible way, i.e. online).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Thus to be able to evaluate the critieria an extra field would need to be provided, where the service provider can enter the link (or - less good - directly the answer to given criterion)</w:t>
      </w:r>
    </w:p>
  </w:comment>
  <w:comment w:author="Lisa Leeuw, de" w:id="9" w:date="2017-06-13T19:58: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+matej.durco@oeaw.ac.at could you please further develop monitor description also see comments Mike and Tibor.</w:t>
      </w:r>
    </w:p>
  </w:comment>
  <w:comment w:author="Mike Priddy" w:id="7" w:date="2017-06-15T15:06: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current up-time status, or monitoring over time?</w:t>
      </w:r>
    </w:p>
  </w:comment>
  <w:comment w:author="Matej du Monde" w:id="8" w:date="2017-06-15T15:06: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through monitoring services you get both: the current status and the history</w:t>
      </w:r>
    </w:p>
  </w:comment>
  <w:comment w:author="Matej du Monde" w:id="19" w:date="2017-06-15T15:55: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requires a link to a list of applicable licenses</w:t>
      </w:r>
    </w:p>
  </w:comment>
  <w:comment w:author="Mike Priddy" w:id="4" w:date="2017-06-15T15:03: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specific to different service types</w:t>
      </w:r>
    </w:p>
  </w:comment>
  <w:comment w:author="Matej du Monde" w:id="5" w:date="2017-06-15T15:01: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argue (almost) each service type can/should have an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add a "non-applicable" option.</w:t>
      </w:r>
    </w:p>
  </w:comment>
  <w:comment w:author="Matej du Monde" w:id="6" w:date="2017-06-15T15:03: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Though I would still need to come up with an example of a service, where programmatic access does not make any sense.</w:t>
      </w:r>
    </w:p>
  </w:comment>
  <w:comment w:author="Mike Priddy" w:id="1" w:date="2017-06-15T14:55: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 for multi-script and right-to-left text.</w:t>
      </w:r>
    </w:p>
  </w:comment>
  <w:comment w:author="Matej du Monde" w:id="2" w:date="2017-05-13T16:01: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criterion is only about the UI.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 for processing/handling different languages is only applicable to some services.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could/should be a separate criterion.</w:t>
      </w:r>
    </w:p>
  </w:comment>
  <w:comment w:author="Matej du Monde" w:id="3" w:date="2017-06-15T14:55: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end, extended the criterion to "support for multi-script and right-to-left".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Guess, it can be considered as one common aspect with multiple facets.</w:t>
      </w:r>
    </w:p>
  </w:comment>
  <w:comment w:author="Matej du Monde" w:id="14" w:date="2017-06-15T15:44: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be more interested in the way to discover itself, rather than just the description of it.</w:t>
      </w:r>
    </w:p>
  </w:comment>
  <w:comment w:author="Lisa Leeuw, de" w:id="18" w:date="2017-06-13T20:00: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+matej.durco@oeaw.ac.at could you please add description?</w:t>
      </w:r>
    </w:p>
  </w:comment>
  <w:comment w:author="Matej du Monde" w:id="0" w:date="2017-06-15T14:49: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if we need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Documentation for Support/HelpDesk.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question is rather: is there some Support/helpdesk? (see added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9">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0">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8">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9">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0">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8">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9">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0">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8">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9">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x5Q9QqJNhEHmYqHhaB7k-owjUMkydkTdtHAjm3TE6jc/edit#heading=h.6bmlq4cfosq3" TargetMode="External"/><Relationship Id="rId22" Type="http://schemas.openxmlformats.org/officeDocument/2006/relationships/hyperlink" Target="https://docs.google.com/document/d/1x5Q9QqJNhEHmYqHhaB7k-owjUMkydkTdtHAjm3TE6jc/edit#heading=h.eb2szbdxs840" TargetMode="External"/><Relationship Id="rId21" Type="http://schemas.openxmlformats.org/officeDocument/2006/relationships/hyperlink" Target="https://docs.google.com/document/d/1x5Q9QqJNhEHmYqHhaB7k-owjUMkydkTdtHAjm3TE6jc/edit#heading=h.eb2szbdxs840" TargetMode="External"/><Relationship Id="rId24" Type="http://schemas.openxmlformats.org/officeDocument/2006/relationships/hyperlink" Target="https://docs.google.com/document/d/1x5Q9QqJNhEHmYqHhaB7k-owjUMkydkTdtHAjm3TE6jc/edit#heading=h.eb2szbdxs840" TargetMode="External"/><Relationship Id="rId23" Type="http://schemas.openxmlformats.org/officeDocument/2006/relationships/hyperlink" Target="https://docs.google.com/document/d/1x5Q9QqJNhEHmYqHhaB7k-owjUMkydkTdtHAjm3TE6jc/edit#heading=h.eb2szbdxs840"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5Q9QqJNhEHmYqHhaB7k-owjUMkydkTdtHAjm3TE6jc/edit#heading=h.eb2szbdxs840" TargetMode="External"/><Relationship Id="rId26" Type="http://schemas.openxmlformats.org/officeDocument/2006/relationships/footer" Target="footer1.xml"/><Relationship Id="rId25" Type="http://schemas.openxmlformats.org/officeDocument/2006/relationships/hyperlink" Target="https://docs.google.com/document/d/1x5Q9QqJNhEHmYqHhaB7k-owjUMkydkTdtHAjm3TE6jc/edit#heading=h.eb2szbdxs840" TargetMode="External"/><Relationship Id="rId5" Type="http://schemas.openxmlformats.org/officeDocument/2006/relationships/styles" Target="styles.xml"/><Relationship Id="rId6" Type="http://schemas.openxmlformats.org/officeDocument/2006/relationships/hyperlink" Target="https://docs.google.com/document/d/1x5Q9QqJNhEHmYqHhaB7k-owjUMkydkTdtHAjm3TE6jc/edit#heading=h.nmxvehtd5k61" TargetMode="External"/><Relationship Id="rId7" Type="http://schemas.openxmlformats.org/officeDocument/2006/relationships/hyperlink" Target="http://dublincore.org/2012/06/14/dcterms#" TargetMode="External"/><Relationship Id="rId8" Type="http://schemas.openxmlformats.org/officeDocument/2006/relationships/hyperlink" Target="https://docs.google.com/document/d/1x5Q9QqJNhEHmYqHhaB7k-owjUMkydkTdtHAjm3TE6jc/edit?usp=sharing" TargetMode="External"/><Relationship Id="rId11" Type="http://schemas.openxmlformats.org/officeDocument/2006/relationships/hyperlink" Target="http://narcis.nl/" TargetMode="External"/><Relationship Id="rId10" Type="http://schemas.openxmlformats.org/officeDocument/2006/relationships/hyperlink" Target="https://docs.google.com/document/d/1x5Q9QqJNhEHmYqHhaB7k-owjUMkydkTdtHAjm3TE6jc/edit#heading=h.6bmlq4cfosq3" TargetMode="External"/><Relationship Id="rId13" Type="http://schemas.openxmlformats.org/officeDocument/2006/relationships/hyperlink" Target="https://docs.google.com/document/d/1x5Q9QqJNhEHmYqHhaB7k-owjUMkydkTdtHAjm3TE6jc/edit#heading=h.eb2szbdxs840" TargetMode="External"/><Relationship Id="rId12" Type="http://schemas.openxmlformats.org/officeDocument/2006/relationships/hyperlink" Target="http://gams.uni-graz.at/" TargetMode="External"/><Relationship Id="rId15" Type="http://schemas.openxmlformats.org/officeDocument/2006/relationships/hyperlink" Target="http://www.tei-c.org/oxgarage/" TargetMode="External"/><Relationship Id="rId14" Type="http://schemas.openxmlformats.org/officeDocument/2006/relationships/hyperlink" Target="https://docs.google.com/document/d/1x5Q9QqJNhEHmYqHhaB7k-owjUMkydkTdtHAjm3TE6jc/edit#heading=h.6bmlq4cfosq3" TargetMode="External"/><Relationship Id="rId17" Type="http://schemas.openxmlformats.org/officeDocument/2006/relationships/hyperlink" Target="https://docs.google.com/document/d/1x5Q9QqJNhEHmYqHhaB7k-owjUMkydkTdtHAjm3TE6jc/edit#heading=h.eb2szbdxs840" TargetMode="External"/><Relationship Id="rId16" Type="http://schemas.openxmlformats.org/officeDocument/2006/relationships/hyperlink" Target="http://www.oeaw.ac.at/acdh/tokenEditor" TargetMode="External"/><Relationship Id="rId19" Type="http://schemas.openxmlformats.org/officeDocument/2006/relationships/hyperlink" Target="https://docs.google.com/document/d/1x5Q9QqJNhEHmYqHhaB7k-owjUMkydkTdtHAjm3TE6jc/edit#heading=h.eb2szbdxs840" TargetMode="External"/><Relationship Id="rId18" Type="http://schemas.openxmlformats.org/officeDocument/2006/relationships/hyperlink" Target="https://docs.google.com/document/d/1x5Q9QqJNhEHmYqHhaB7k-owjUMkydkTdtHAjm3TE6jc/edit#heading=h.6bmlq4cfosq3" TargetMode="External"/></Relationships>
</file>